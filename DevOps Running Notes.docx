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u w:val="single"/>
          <w:rtl w:val="0"/>
        </w:rPr>
        <w:t xml:space="preserve">What is DEVOPS:</w:t>
      </w:r>
      <w:r w:rsidDel="00000000" w:rsidR="00000000" w:rsidRPr="00000000">
        <w:rPr>
          <w:rtl w:val="0"/>
        </w:rPr>
        <w:t xml:space="preserve">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Devops is the practice of operations and development engineers participating together in the entire service life cycle, from design through the development process to production support.</w:t>
      </w:r>
    </w:p>
    <w:p w:rsidR="00000000" w:rsidDel="00000000" w:rsidP="00000000" w:rsidRDefault="00000000" w:rsidRPr="00000000" w14:paraId="00000003">
      <w:pPr>
        <w:contextualSpacing w:val="0"/>
        <w:rPr/>
      </w:pPr>
      <w:r w:rsidDel="00000000" w:rsidR="00000000" w:rsidRPr="00000000">
        <w:rPr>
          <w:rtl w:val="0"/>
        </w:rPr>
        <w:t xml:space="preserve">Devops Engineer must understand DevOps life cycle and implement right tools of automation at right place.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DevOps is a concept.. With the main moto to remove barrier between development and Operation tasks. By adopting the process, continuous integration and continuous deployment is achieved using various set of tools.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DevOps is a way to deliver software with shared pain and responsibility.</w:t>
      </w:r>
    </w:p>
    <w:p w:rsidR="00000000" w:rsidDel="00000000" w:rsidP="00000000" w:rsidRDefault="00000000" w:rsidRPr="00000000" w14:paraId="00000008">
      <w:pPr>
        <w:contextualSpacing w:val="0"/>
        <w:rPr/>
      </w:pPr>
      <w:r w:rsidDel="00000000" w:rsidR="00000000" w:rsidRPr="00000000">
        <w:rPr>
          <w:rtl w:val="0"/>
        </w:rPr>
        <w:t xml:space="preserve">DevOps ultimately means building digital pipelines that take code from a developer’s laptop all the way to revenue generating prod awesomeness!</w:t>
      </w:r>
    </w:p>
    <w:p w:rsidR="00000000" w:rsidDel="00000000" w:rsidP="00000000" w:rsidRDefault="00000000" w:rsidRPr="00000000" w14:paraId="00000009">
      <w:pPr>
        <w:contextualSpacing w:val="0"/>
        <w:rPr>
          <w:rFonts w:ascii="Georgia" w:cs="Georgia" w:eastAsia="Georgia" w:hAnsi="Georgia"/>
          <w:i w:val="1"/>
          <w:sz w:val="32"/>
          <w:szCs w:val="32"/>
          <w:highlight w:val="white"/>
        </w:rPr>
      </w:pPr>
      <w:r w:rsidDel="00000000" w:rsidR="00000000" w:rsidRPr="00000000">
        <w:rPr>
          <w:rtl w:val="0"/>
        </w:rPr>
      </w:r>
    </w:p>
    <w:p w:rsidR="00000000" w:rsidDel="00000000" w:rsidP="00000000" w:rsidRDefault="00000000" w:rsidRPr="00000000" w14:paraId="0000000A">
      <w:pPr>
        <w:contextualSpacing w:val="0"/>
        <w:rPr>
          <w:rFonts w:ascii="Georgia" w:cs="Georgia" w:eastAsia="Georgia" w:hAnsi="Georgia"/>
          <w:i w:val="1"/>
          <w:sz w:val="20"/>
          <w:szCs w:val="20"/>
          <w:highlight w:val="white"/>
        </w:rPr>
      </w:pPr>
      <w:r w:rsidDel="00000000" w:rsidR="00000000" w:rsidRPr="00000000">
        <w:rPr>
          <w:rFonts w:ascii="Georgia" w:cs="Georgia" w:eastAsia="Georgia" w:hAnsi="Georgia"/>
          <w:i w:val="1"/>
          <w:sz w:val="20"/>
          <w:szCs w:val="20"/>
          <w:highlight w:val="white"/>
          <w:rtl w:val="0"/>
        </w:rPr>
        <w:t xml:space="preserve">It takes many years of experience, combined with a solid understanding of tools, to eventually become a truly effective Senior DevOps practitioner. </w:t>
      </w:r>
    </w:p>
    <w:p w:rsidR="00000000" w:rsidDel="00000000" w:rsidP="00000000" w:rsidRDefault="00000000" w:rsidRPr="00000000" w14:paraId="0000000B">
      <w:pPr>
        <w:contextualSpacing w:val="0"/>
        <w:rPr>
          <w:rFonts w:ascii="Georgia" w:cs="Georgia" w:eastAsia="Georgia" w:hAnsi="Georgia"/>
          <w:i w:val="1"/>
          <w:sz w:val="20"/>
          <w:szCs w:val="20"/>
          <w:highlight w:val="white"/>
        </w:rPr>
      </w:pPr>
      <w:r w:rsidDel="00000000" w:rsidR="00000000" w:rsidRPr="00000000">
        <w:rPr>
          <w:rFonts w:ascii="Georgia" w:cs="Georgia" w:eastAsia="Georgia" w:hAnsi="Georgia"/>
          <w:i w:val="1"/>
          <w:sz w:val="20"/>
          <w:szCs w:val="20"/>
          <w:highlight w:val="white"/>
          <w:rtl w:val="0"/>
        </w:rPr>
        <w:t xml:space="preserve">Goal of Devops Engineer — building a fully automated digital pipeline that takes ideas and turns them into revenue generating pieces of code.</w:t>
      </w:r>
    </w:p>
    <w:p w:rsidR="00000000" w:rsidDel="00000000" w:rsidP="00000000" w:rsidRDefault="00000000" w:rsidRPr="00000000" w14:paraId="0000000C">
      <w:pPr>
        <w:contextualSpacing w:val="0"/>
        <w:rPr>
          <w:rFonts w:ascii="Georgia" w:cs="Georgia" w:eastAsia="Georgia" w:hAnsi="Georgia"/>
          <w:b w:val="1"/>
          <w:i w:val="1"/>
          <w:sz w:val="32"/>
          <w:szCs w:val="32"/>
          <w:highlight w:val="white"/>
        </w:rPr>
      </w:pPr>
      <w:r w:rsidDel="00000000" w:rsidR="00000000" w:rsidRPr="00000000">
        <w:rPr>
          <w:rtl w:val="0"/>
        </w:rPr>
      </w:r>
    </w:p>
    <w:p w:rsidR="00000000" w:rsidDel="00000000" w:rsidP="00000000" w:rsidRDefault="00000000" w:rsidRPr="00000000" w14:paraId="0000000D">
      <w:pPr>
        <w:contextualSpacing w:val="0"/>
        <w:rPr>
          <w:rFonts w:ascii="Georgia" w:cs="Georgia" w:eastAsia="Georgia" w:hAnsi="Georgia"/>
          <w:i w:val="1"/>
          <w:sz w:val="24"/>
          <w:szCs w:val="24"/>
          <w:highlight w:val="white"/>
        </w:rPr>
      </w:pPr>
      <w:r w:rsidDel="00000000" w:rsidR="00000000" w:rsidRPr="00000000">
        <w:rPr>
          <w:rFonts w:ascii="Georgia" w:cs="Georgia" w:eastAsia="Georgia" w:hAnsi="Georgia"/>
          <w:i w:val="1"/>
          <w:sz w:val="24"/>
          <w:szCs w:val="24"/>
          <w:highlight w:val="white"/>
          <w:rtl w:val="0"/>
        </w:rPr>
        <w:t xml:space="preserve">The map below represents mine (and probably the majority of folks working in this space) idea of what a competent DevOps Engineer should know. You are meant to traverse this breadth-first, layer by layer. Start (and continue!) with the foundation first. Learn the technologies in blue first (Linux|Python|AWS), then if time permits or job market demands, go after the purple stuff (Golang|Google Cloud).</w:t>
      </w:r>
    </w:p>
    <w:p w:rsidR="00000000" w:rsidDel="00000000" w:rsidP="00000000" w:rsidRDefault="00000000" w:rsidRPr="00000000" w14:paraId="0000000E">
      <w:pPr>
        <w:contextualSpacing w:val="0"/>
        <w:rPr>
          <w:b w:val="1"/>
          <w:u w:val="single"/>
        </w:rPr>
      </w:pPr>
      <w:r w:rsidDel="00000000" w:rsidR="00000000" w:rsidRPr="00000000">
        <w:rPr>
          <w:rtl w:val="0"/>
        </w:rPr>
      </w:r>
    </w:p>
    <w:p w:rsidR="00000000" w:rsidDel="00000000" w:rsidP="00000000" w:rsidRDefault="00000000" w:rsidRPr="00000000" w14:paraId="0000000F">
      <w:pPr>
        <w:contextualSpacing w:val="0"/>
        <w:rPr>
          <w:b w:val="1"/>
          <w:u w:val="single"/>
        </w:rPr>
      </w:pPr>
      <w:r w:rsidDel="00000000" w:rsidR="00000000" w:rsidRPr="00000000">
        <w:rPr>
          <w:b w:val="1"/>
          <w:u w:val="single"/>
        </w:rPr>
        <w:drawing>
          <wp:inline distB="114300" distT="114300" distL="114300" distR="114300">
            <wp:extent cx="5734050" cy="19304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b w:val="1"/>
          <w:u w:val="single"/>
        </w:rPr>
      </w:pPr>
      <w:r w:rsidDel="00000000" w:rsidR="00000000" w:rsidRPr="00000000">
        <w:rPr>
          <w:rtl w:val="0"/>
        </w:rPr>
      </w:r>
    </w:p>
    <w:p w:rsidR="00000000" w:rsidDel="00000000" w:rsidP="00000000" w:rsidRDefault="00000000" w:rsidRPr="00000000" w14:paraId="00000011">
      <w:pPr>
        <w:contextualSpacing w:val="0"/>
        <w:rPr>
          <w:b w:val="1"/>
          <w:u w:val="single"/>
        </w:rPr>
      </w:pPr>
      <w:r w:rsidDel="00000000" w:rsidR="00000000" w:rsidRPr="00000000">
        <w:rPr>
          <w:rtl w:val="0"/>
        </w:rPr>
      </w:r>
    </w:p>
    <w:p w:rsidR="00000000" w:rsidDel="00000000" w:rsidP="00000000" w:rsidRDefault="00000000" w:rsidRPr="00000000" w14:paraId="00000012">
      <w:pPr>
        <w:contextualSpacing w:val="0"/>
        <w:rPr>
          <w:b w:val="1"/>
          <w:u w:val="single"/>
        </w:rPr>
      </w:pPr>
      <w:r w:rsidDel="00000000" w:rsidR="00000000" w:rsidRPr="00000000">
        <w:rPr>
          <w:b w:val="1"/>
          <w:u w:val="single"/>
        </w:rPr>
        <w:drawing>
          <wp:inline distB="114300" distT="114300" distL="114300" distR="114300">
            <wp:extent cx="5734050" cy="9271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405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Here, you will see three industry-dominant pillars: operating system, programming language, public cloud</w:t>
      </w:r>
    </w:p>
    <w:p w:rsidR="00000000" w:rsidDel="00000000" w:rsidP="00000000" w:rsidRDefault="00000000" w:rsidRPr="00000000" w14:paraId="00000014">
      <w:pPr>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1. Linux: where everything runs. Therefore, Linux is what you must learn and keep learning.</w:t>
      </w:r>
    </w:p>
    <w:p w:rsidR="00000000" w:rsidDel="00000000" w:rsidP="00000000" w:rsidRDefault="00000000" w:rsidRPr="00000000" w14:paraId="00000015">
      <w:pPr>
        <w:contextualSpacing w:val="0"/>
        <w:rPr/>
      </w:pPr>
      <w:r w:rsidDel="00000000" w:rsidR="00000000" w:rsidRPr="00000000">
        <w:rPr>
          <w:rtl w:val="0"/>
        </w:rPr>
        <w:t xml:space="preserve">2. </w:t>
      </w:r>
      <w:r w:rsidDel="00000000" w:rsidR="00000000" w:rsidRPr="00000000">
        <w:rPr>
          <w:rtl w:val="0"/>
        </w:rPr>
        <w:t xml:space="preserve">Python: the dominant back-end language these days. Easy to get started with, widely used. Bonus: Python is very prevalent in the AI/Machine Learning space, so if you ever want to transition to yet another hot field, you’ll be all set!</w:t>
      </w:r>
    </w:p>
    <w:p w:rsidR="00000000" w:rsidDel="00000000" w:rsidP="00000000" w:rsidRDefault="00000000" w:rsidRPr="00000000" w14:paraId="00000016">
      <w:pPr>
        <w:contextualSpacing w:val="0"/>
        <w:rPr/>
      </w:pPr>
      <w:r w:rsidDel="00000000" w:rsidR="00000000" w:rsidRPr="00000000">
        <w:rPr>
          <w:b w:val="1"/>
          <w:rtl w:val="0"/>
        </w:rPr>
        <w:t xml:space="preserve">3. </w:t>
      </w:r>
      <w:r w:rsidDel="00000000" w:rsidR="00000000" w:rsidRPr="00000000">
        <w:rPr>
          <w:rtl w:val="0"/>
        </w:rPr>
        <w:t xml:space="preserve">Amazon Web Services: Once again, it is impossible to become a seasoned DevOps professional without a solid understanding of how a public cloud works. And if knowledge of a cloud is what you are after, Amazon Web Services is the dominant player in this space, offering the richest set of tools to work with.</w:t>
      </w:r>
    </w:p>
    <w:p w:rsidR="00000000" w:rsidDel="00000000" w:rsidP="00000000" w:rsidRDefault="00000000" w:rsidRPr="00000000" w14:paraId="00000017">
      <w:pPr>
        <w:contextualSpacing w:val="0"/>
        <w:rPr>
          <w:b w:val="1"/>
          <w:u w:val="single"/>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To save the source code, we use repository tools such as GIT, BitBucket, S3 etc</w:t>
      </w:r>
    </w:p>
    <w:p w:rsidR="00000000" w:rsidDel="00000000" w:rsidP="00000000" w:rsidRDefault="00000000" w:rsidRPr="00000000" w14:paraId="00000019">
      <w:pPr>
        <w:contextualSpacing w:val="0"/>
        <w:rPr/>
      </w:pPr>
      <w:r w:rsidDel="00000000" w:rsidR="00000000" w:rsidRPr="00000000">
        <w:rPr>
          <w:rtl w:val="0"/>
        </w:rPr>
        <w:t xml:space="preserve">Sourcecode(.ex: java files ) itself is not directly useful . This has to be compiled to Executable code (like .CLASS files, .EXE) .. We need to understand build tools such as Maven, ANT, Gradle .</w:t>
      </w:r>
    </w:p>
    <w:p w:rsidR="00000000" w:rsidDel="00000000" w:rsidP="00000000" w:rsidRDefault="00000000" w:rsidRPr="00000000" w14:paraId="0000001A">
      <w:pPr>
        <w:contextualSpacing w:val="0"/>
        <w:rPr/>
      </w:pPr>
      <w:r w:rsidDel="00000000" w:rsidR="00000000" w:rsidRPr="00000000">
        <w:rPr>
          <w:rtl w:val="0"/>
        </w:rPr>
        <w:t xml:space="preserve">Build tools provide the artifacts such as .JAR , .WAR, .EXE files ( also knows as Artifacts) .. These artifacts need to be deployed to required environment ( dev, test, prod).. </w:t>
      </w:r>
    </w:p>
    <w:p w:rsidR="00000000" w:rsidDel="00000000" w:rsidP="00000000" w:rsidRDefault="00000000" w:rsidRPr="00000000" w14:paraId="0000001B">
      <w:pPr>
        <w:contextualSpacing w:val="0"/>
        <w:rPr/>
      </w:pPr>
      <w:r w:rsidDel="00000000" w:rsidR="00000000" w:rsidRPr="00000000">
        <w:rPr>
          <w:rtl w:val="0"/>
        </w:rPr>
        <w:t xml:space="preserve">So, we need to have knowledge on Deployment and Integration tools such as JENKINS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We shall learn</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GIT - Repository Management Tool</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DOCKER - Containers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CHEF &amp; ANSIBLE - Config management Tool</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JENKINS - Continuous Integration Tool</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Maven - Build Tool</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KUBERNETES - Orchestration Tools</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PACKER - provisioning Tool</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VAGRANT - Virtulization Tool</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AWS - public cloud (Iaas) which offers infrastructure as a service.</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b w:val="1"/>
          <w:u w:val="single"/>
        </w:rPr>
      </w:pPr>
      <w:r w:rsidDel="00000000" w:rsidR="00000000" w:rsidRPr="00000000">
        <w:rPr>
          <w:rtl w:val="0"/>
        </w:rPr>
      </w:r>
    </w:p>
    <w:p w:rsidR="00000000" w:rsidDel="00000000" w:rsidP="00000000" w:rsidRDefault="00000000" w:rsidRPr="00000000" w14:paraId="0000002A">
      <w:pPr>
        <w:contextualSpacing w:val="0"/>
        <w:rPr>
          <w:b w:val="1"/>
          <w:u w:val="single"/>
        </w:rPr>
      </w:pPr>
      <w:r w:rsidDel="00000000" w:rsidR="00000000" w:rsidRPr="00000000">
        <w:rPr>
          <w:rtl w:val="0"/>
        </w:rPr>
      </w:r>
    </w:p>
    <w:p w:rsidR="00000000" w:rsidDel="00000000" w:rsidP="00000000" w:rsidRDefault="00000000" w:rsidRPr="00000000" w14:paraId="0000002B">
      <w:pPr>
        <w:contextualSpacing w:val="0"/>
        <w:rPr>
          <w:b w:val="1"/>
          <w:u w:val="single"/>
        </w:rPr>
      </w:pPr>
      <w:r w:rsidDel="00000000" w:rsidR="00000000" w:rsidRPr="00000000">
        <w:rPr>
          <w:rtl w:val="0"/>
        </w:rPr>
      </w:r>
    </w:p>
    <w:p w:rsidR="00000000" w:rsidDel="00000000" w:rsidP="00000000" w:rsidRDefault="00000000" w:rsidRPr="00000000" w14:paraId="0000002C">
      <w:pPr>
        <w:contextualSpacing w:val="0"/>
        <w:rPr>
          <w:b w:val="1"/>
          <w:u w:val="single"/>
        </w:rPr>
      </w:pPr>
      <w:r w:rsidDel="00000000" w:rsidR="00000000" w:rsidRPr="00000000">
        <w:rPr>
          <w:b w:val="1"/>
          <w:u w:val="single"/>
        </w:rPr>
        <w:drawing>
          <wp:inline distB="114300" distT="114300" distL="114300" distR="114300">
            <wp:extent cx="5438775" cy="1884759"/>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438775" cy="188475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b w:val="1"/>
          <w:rtl w:val="0"/>
        </w:rPr>
        <w:t xml:space="preserve">Continuous Integration - Continuous Delivery</w:t>
      </w:r>
    </w:p>
    <w:p w:rsidR="00000000" w:rsidDel="00000000" w:rsidP="00000000" w:rsidRDefault="00000000" w:rsidRPr="00000000" w14:paraId="0000002E">
      <w:pPr>
        <w:contextualSpacing w:val="0"/>
        <w:rPr/>
      </w:pPr>
      <w:r w:rsidDel="00000000" w:rsidR="00000000" w:rsidRPr="00000000">
        <w:rPr>
          <w:rtl w:val="0"/>
        </w:rPr>
        <w:t xml:space="preserve"> </w:t>
      </w:r>
    </w:p>
    <w:p w:rsidR="00000000" w:rsidDel="00000000" w:rsidP="00000000" w:rsidRDefault="00000000" w:rsidRPr="00000000" w14:paraId="0000002F">
      <w:pPr>
        <w:contextualSpacing w:val="0"/>
        <w:rPr/>
      </w:pPr>
      <w:r w:rsidDel="00000000" w:rsidR="00000000" w:rsidRPr="00000000">
        <w:rPr>
          <w:rtl w:val="0"/>
        </w:rPr>
        <w:t xml:space="preserve">CI / CD -  continuous Delivery </w:t>
      </w:r>
    </w:p>
    <w:p w:rsidR="00000000" w:rsidDel="00000000" w:rsidP="00000000" w:rsidRDefault="00000000" w:rsidRPr="00000000" w14:paraId="00000030">
      <w:pPr>
        <w:contextualSpacing w:val="0"/>
        <w:rPr/>
      </w:pPr>
      <w:r w:rsidDel="00000000" w:rsidR="00000000" w:rsidRPr="00000000">
        <w:rPr>
          <w:rtl w:val="0"/>
        </w:rPr>
        <w:t xml:space="preserve">CD - Deployment</w:t>
      </w:r>
    </w:p>
    <w:p w:rsidR="00000000" w:rsidDel="00000000" w:rsidP="00000000" w:rsidRDefault="00000000" w:rsidRPr="00000000" w14:paraId="00000031">
      <w:pPr>
        <w:contextualSpacing w:val="0"/>
        <w:rPr/>
      </w:pPr>
      <w:r w:rsidDel="00000000" w:rsidR="00000000" w:rsidRPr="00000000">
        <w:rPr>
          <w:rtl w:val="0"/>
        </w:rPr>
        <w:t xml:space="preserve">CT - Continuous Testing. </w:t>
      </w:r>
    </w:p>
    <w:p w:rsidR="00000000" w:rsidDel="00000000" w:rsidP="00000000" w:rsidRDefault="00000000" w:rsidRPr="00000000" w14:paraId="00000032">
      <w:pPr>
        <w:contextualSpacing w:val="0"/>
        <w:rPr/>
      </w:pPr>
      <w:r w:rsidDel="00000000" w:rsidR="00000000" w:rsidRPr="00000000">
        <w:rPr>
          <w:rtl w:val="0"/>
        </w:rPr>
        <w:t xml:space="preserve">Build and Release cycle - </w:t>
      </w:r>
    </w:p>
    <w:p w:rsidR="00000000" w:rsidDel="00000000" w:rsidP="00000000" w:rsidRDefault="00000000" w:rsidRPr="00000000" w14:paraId="00000033">
      <w:pPr>
        <w:numPr>
          <w:ilvl w:val="0"/>
          <w:numId w:val="2"/>
        </w:numPr>
        <w:ind w:left="720" w:hanging="360"/>
        <w:rPr/>
      </w:pPr>
      <w:r w:rsidDel="00000000" w:rsidR="00000000" w:rsidRPr="00000000">
        <w:rPr>
          <w:rtl w:val="0"/>
        </w:rPr>
        <w:t xml:space="preserve">Source code management - Repository for Version control and Tracking management</w:t>
      </w:r>
    </w:p>
    <w:p w:rsidR="00000000" w:rsidDel="00000000" w:rsidP="00000000" w:rsidRDefault="00000000" w:rsidRPr="00000000" w14:paraId="00000034">
      <w:pPr>
        <w:numPr>
          <w:ilvl w:val="0"/>
          <w:numId w:val="2"/>
        </w:numPr>
        <w:ind w:left="720" w:hanging="360"/>
        <w:rPr/>
      </w:pPr>
      <w:r w:rsidDel="00000000" w:rsidR="00000000" w:rsidRPr="00000000">
        <w:rPr>
          <w:rtl w:val="0"/>
        </w:rPr>
        <w:t xml:space="preserve">Compiling, packaging all the dependencies and creating a build . Called artifacts. ( .ear, .war, .jar)</w:t>
      </w:r>
    </w:p>
    <w:p w:rsidR="00000000" w:rsidDel="00000000" w:rsidP="00000000" w:rsidRDefault="00000000" w:rsidRPr="00000000" w14:paraId="00000035">
      <w:pPr>
        <w:numPr>
          <w:ilvl w:val="0"/>
          <w:numId w:val="2"/>
        </w:numPr>
        <w:ind w:left="720" w:hanging="360"/>
        <w:rPr/>
      </w:pPr>
      <w:r w:rsidDel="00000000" w:rsidR="00000000" w:rsidRPr="00000000">
        <w:rPr>
          <w:rtl w:val="0"/>
        </w:rPr>
        <w:t xml:space="preserve">These artifacts need to be placed in a location </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Fonts w:ascii="Arial Unicode MS" w:cs="Arial Unicode MS" w:eastAsia="Arial Unicode MS" w:hAnsi="Arial Unicode MS"/>
          <w:rtl w:val="0"/>
        </w:rPr>
        <w:t xml:space="preserve">Sourcecode Mgmt         →        Build&amp; Test       →        ReadytoDeploy   →  Deployment</w:t>
      </w:r>
    </w:p>
    <w:p w:rsidR="00000000" w:rsidDel="00000000" w:rsidP="00000000" w:rsidRDefault="00000000" w:rsidRPr="00000000" w14:paraId="00000038">
      <w:pPr>
        <w:contextualSpacing w:val="0"/>
        <w:rPr/>
      </w:pPr>
      <w:r w:rsidDel="00000000" w:rsidR="00000000" w:rsidRPr="00000000">
        <w:rPr>
          <w:rFonts w:ascii="Arial Unicode MS" w:cs="Arial Unicode MS" w:eastAsia="Arial Unicode MS" w:hAnsi="Arial Unicode MS"/>
          <w:rtl w:val="0"/>
        </w:rPr>
        <w:tab/>
        <w:t xml:space="preserve">| ← Continous  integration→  | </w:t>
        <w:tab/>
        <w:tab/>
        <w:tab/>
        <w:t xml:space="preserve">   |</w:t>
        <w:tab/>
        <w:tab/>
        <w:tab/>
        <w:t xml:space="preserve">|</w:t>
      </w:r>
    </w:p>
    <w:p w:rsidR="00000000" w:rsidDel="00000000" w:rsidP="00000000" w:rsidRDefault="00000000" w:rsidRPr="00000000" w14:paraId="00000039">
      <w:pPr>
        <w:contextualSpacing w:val="0"/>
        <w:rPr/>
      </w:pPr>
      <w:r w:rsidDel="00000000" w:rsidR="00000000" w:rsidRPr="00000000">
        <w:rPr>
          <w:rtl w:val="0"/>
        </w:rPr>
        <w:tab/>
        <w:t xml:space="preserve">|</w:t>
        <w:tab/>
        <w:tab/>
        <w:tab/>
        <w:tab/>
        <w:tab/>
        <w:tab/>
        <w:tab/>
        <w:t xml:space="preserve">   |</w:t>
        <w:tab/>
        <w:tab/>
        <w:tab/>
        <w:t xml:space="preserve">|</w:t>
        <w:tab/>
      </w:r>
    </w:p>
    <w:p w:rsidR="00000000" w:rsidDel="00000000" w:rsidP="00000000" w:rsidRDefault="00000000" w:rsidRPr="00000000" w14:paraId="0000003A">
      <w:pPr>
        <w:contextualSpacing w:val="0"/>
        <w:rPr/>
      </w:pPr>
      <w:r w:rsidDel="00000000" w:rsidR="00000000" w:rsidRPr="00000000">
        <w:rPr>
          <w:rFonts w:ascii="Arial Unicode MS" w:cs="Arial Unicode MS" w:eastAsia="Arial Unicode MS" w:hAnsi="Arial Unicode MS"/>
          <w:rtl w:val="0"/>
        </w:rPr>
        <w:tab/>
        <w:t xml:space="preserve">|   ←---------- Continuous Delivery        ----------------- →|</w:t>
        <w:tab/>
        <w:tab/>
        <w:tab/>
        <w:t xml:space="preserve">|</w:t>
      </w:r>
    </w:p>
    <w:p w:rsidR="00000000" w:rsidDel="00000000" w:rsidP="00000000" w:rsidRDefault="00000000" w:rsidRPr="00000000" w14:paraId="0000003B">
      <w:pPr>
        <w:contextualSpacing w:val="0"/>
        <w:rPr/>
      </w:pPr>
      <w:r w:rsidDel="00000000" w:rsidR="00000000" w:rsidRPr="00000000">
        <w:rPr>
          <w:rtl w:val="0"/>
        </w:rPr>
        <w:tab/>
        <w:t xml:space="preserve">|</w:t>
        <w:tab/>
        <w:tab/>
        <w:tab/>
        <w:tab/>
        <w:tab/>
        <w:tab/>
        <w:tab/>
        <w:tab/>
        <w:tab/>
        <w:tab/>
        <w:t xml:space="preserve">|</w:t>
      </w:r>
    </w:p>
    <w:p w:rsidR="00000000" w:rsidDel="00000000" w:rsidP="00000000" w:rsidRDefault="00000000" w:rsidRPr="00000000" w14:paraId="0000003C">
      <w:pPr>
        <w:contextualSpacing w:val="0"/>
        <w:rPr/>
      </w:pPr>
      <w:r w:rsidDel="00000000" w:rsidR="00000000" w:rsidRPr="00000000">
        <w:rPr>
          <w:rFonts w:ascii="Arial Unicode MS" w:cs="Arial Unicode MS" w:eastAsia="Arial Unicode MS" w:hAnsi="Arial Unicode MS"/>
          <w:rtl w:val="0"/>
        </w:rPr>
        <w:tab/>
        <w:t xml:space="preserve">| ← ----------------------------- Continuous Deployment -------------------------- →| </w:t>
      </w:r>
    </w:p>
    <w:p w:rsidR="00000000" w:rsidDel="00000000" w:rsidP="00000000" w:rsidRDefault="00000000" w:rsidRPr="00000000" w14:paraId="0000003D">
      <w:pPr>
        <w:contextualSpacing w:val="0"/>
        <w:rPr>
          <w:b w:val="1"/>
          <w:u w:val="single"/>
        </w:rPr>
      </w:pPr>
      <w:r w:rsidDel="00000000" w:rsidR="00000000" w:rsidRPr="00000000">
        <w:rPr>
          <w:rtl w:val="0"/>
        </w:rPr>
      </w:r>
    </w:p>
    <w:p w:rsidR="00000000" w:rsidDel="00000000" w:rsidP="00000000" w:rsidRDefault="00000000" w:rsidRPr="00000000" w14:paraId="0000003E">
      <w:pPr>
        <w:contextualSpacing w:val="0"/>
        <w:rPr>
          <w:b w:val="1"/>
          <w:u w:val="single"/>
        </w:rPr>
      </w:pPr>
      <w:r w:rsidDel="00000000" w:rsidR="00000000" w:rsidRPr="00000000">
        <w:rPr>
          <w:rtl w:val="0"/>
        </w:rPr>
      </w:r>
    </w:p>
    <w:p w:rsidR="00000000" w:rsidDel="00000000" w:rsidP="00000000" w:rsidRDefault="00000000" w:rsidRPr="00000000" w14:paraId="0000003F">
      <w:pPr>
        <w:contextualSpacing w:val="0"/>
        <w:rPr>
          <w:b w:val="1"/>
          <w:u w:val="single"/>
        </w:rPr>
      </w:pPr>
      <w:r w:rsidDel="00000000" w:rsidR="00000000" w:rsidRPr="00000000">
        <w:rPr>
          <w:rtl w:val="0"/>
        </w:rPr>
      </w:r>
    </w:p>
    <w:p w:rsidR="00000000" w:rsidDel="00000000" w:rsidP="00000000" w:rsidRDefault="00000000" w:rsidRPr="00000000" w14:paraId="00000040">
      <w:pPr>
        <w:contextualSpacing w:val="0"/>
        <w:rPr>
          <w:b w:val="1"/>
          <w:u w:val="single"/>
        </w:rPr>
      </w:pPr>
      <w:r w:rsidDel="00000000" w:rsidR="00000000" w:rsidRPr="00000000">
        <w:rPr>
          <w:rtl w:val="0"/>
        </w:rPr>
      </w:r>
    </w:p>
    <w:p w:rsidR="00000000" w:rsidDel="00000000" w:rsidP="00000000" w:rsidRDefault="00000000" w:rsidRPr="00000000" w14:paraId="00000041">
      <w:pPr>
        <w:contextualSpacing w:val="0"/>
        <w:rPr>
          <w:b w:val="1"/>
          <w:u w:val="single"/>
        </w:rPr>
      </w:pPr>
      <w:r w:rsidDel="00000000" w:rsidR="00000000" w:rsidRPr="00000000">
        <w:rPr>
          <w:rtl w:val="0"/>
        </w:rPr>
      </w:r>
    </w:p>
    <w:p w:rsidR="00000000" w:rsidDel="00000000" w:rsidP="00000000" w:rsidRDefault="00000000" w:rsidRPr="00000000" w14:paraId="00000042">
      <w:pPr>
        <w:contextualSpacing w:val="0"/>
        <w:rPr>
          <w:b w:val="1"/>
          <w:u w:val="single"/>
        </w:rPr>
      </w:pPr>
      <w:r w:rsidDel="00000000" w:rsidR="00000000" w:rsidRPr="00000000">
        <w:rPr>
          <w:rtl w:val="0"/>
        </w:rPr>
      </w:r>
    </w:p>
    <w:p w:rsidR="00000000" w:rsidDel="00000000" w:rsidP="00000000" w:rsidRDefault="00000000" w:rsidRPr="00000000" w14:paraId="00000043">
      <w:pPr>
        <w:contextualSpacing w:val="0"/>
        <w:rPr>
          <w:b w:val="1"/>
          <w:u w:val="single"/>
        </w:rPr>
      </w:pPr>
      <w:r w:rsidDel="00000000" w:rsidR="00000000" w:rsidRPr="00000000">
        <w:rPr>
          <w:rtl w:val="0"/>
        </w:rPr>
      </w:r>
    </w:p>
    <w:p w:rsidR="00000000" w:rsidDel="00000000" w:rsidP="00000000" w:rsidRDefault="00000000" w:rsidRPr="00000000" w14:paraId="00000044">
      <w:pPr>
        <w:contextualSpacing w:val="0"/>
        <w:rPr>
          <w:b w:val="1"/>
          <w:u w:val="single"/>
        </w:rPr>
      </w:pPr>
      <w:r w:rsidDel="00000000" w:rsidR="00000000" w:rsidRPr="00000000">
        <w:rPr>
          <w:rtl w:val="0"/>
        </w:rPr>
      </w:r>
    </w:p>
    <w:p w:rsidR="00000000" w:rsidDel="00000000" w:rsidP="00000000" w:rsidRDefault="00000000" w:rsidRPr="00000000" w14:paraId="00000045">
      <w:pPr>
        <w:contextualSpacing w:val="0"/>
        <w:rPr>
          <w:b w:val="1"/>
          <w:u w:val="single"/>
        </w:rPr>
      </w:pPr>
      <w:r w:rsidDel="00000000" w:rsidR="00000000" w:rsidRPr="00000000">
        <w:rPr>
          <w:rtl w:val="0"/>
        </w:rPr>
      </w:r>
    </w:p>
    <w:p w:rsidR="00000000" w:rsidDel="00000000" w:rsidP="00000000" w:rsidRDefault="00000000" w:rsidRPr="00000000" w14:paraId="00000046">
      <w:pPr>
        <w:contextualSpacing w:val="0"/>
        <w:rPr>
          <w:b w:val="1"/>
          <w:u w:val="single"/>
        </w:rPr>
      </w:pPr>
      <w:r w:rsidDel="00000000" w:rsidR="00000000" w:rsidRPr="00000000">
        <w:rPr>
          <w:rtl w:val="0"/>
        </w:rPr>
      </w:r>
    </w:p>
    <w:p w:rsidR="00000000" w:rsidDel="00000000" w:rsidP="00000000" w:rsidRDefault="00000000" w:rsidRPr="00000000" w14:paraId="00000047">
      <w:pPr>
        <w:contextualSpacing w:val="0"/>
        <w:rPr>
          <w:b w:val="1"/>
          <w:u w:val="single"/>
        </w:rPr>
      </w:pPr>
      <w:r w:rsidDel="00000000" w:rsidR="00000000" w:rsidRPr="00000000">
        <w:rPr>
          <w:rtl w:val="0"/>
        </w:rPr>
      </w:r>
    </w:p>
    <w:p w:rsidR="00000000" w:rsidDel="00000000" w:rsidP="00000000" w:rsidRDefault="00000000" w:rsidRPr="00000000" w14:paraId="00000048">
      <w:pPr>
        <w:contextualSpacing w:val="0"/>
        <w:rPr>
          <w:b w:val="1"/>
          <w:u w:val="single"/>
        </w:rPr>
      </w:pPr>
      <w:r w:rsidDel="00000000" w:rsidR="00000000" w:rsidRPr="00000000">
        <w:rPr>
          <w:rtl w:val="0"/>
        </w:rPr>
      </w:r>
    </w:p>
    <w:p w:rsidR="00000000" w:rsidDel="00000000" w:rsidP="00000000" w:rsidRDefault="00000000" w:rsidRPr="00000000" w14:paraId="00000049">
      <w:pPr>
        <w:contextualSpacing w:val="0"/>
        <w:rPr>
          <w:b w:val="1"/>
          <w:u w:val="single"/>
        </w:rPr>
      </w:pPr>
      <w:r w:rsidDel="00000000" w:rsidR="00000000" w:rsidRPr="00000000">
        <w:rPr>
          <w:rtl w:val="0"/>
        </w:rPr>
      </w:r>
    </w:p>
    <w:p w:rsidR="00000000" w:rsidDel="00000000" w:rsidP="00000000" w:rsidRDefault="00000000" w:rsidRPr="00000000" w14:paraId="0000004A">
      <w:pPr>
        <w:contextualSpacing w:val="0"/>
        <w:rPr>
          <w:b w:val="1"/>
          <w:u w:val="single"/>
        </w:rPr>
      </w:pPr>
      <w:r w:rsidDel="00000000" w:rsidR="00000000" w:rsidRPr="00000000">
        <w:rPr>
          <w:rtl w:val="0"/>
        </w:rPr>
      </w:r>
    </w:p>
    <w:p w:rsidR="00000000" w:rsidDel="00000000" w:rsidP="00000000" w:rsidRDefault="00000000" w:rsidRPr="00000000" w14:paraId="0000004B">
      <w:pPr>
        <w:contextualSpacing w:val="0"/>
        <w:rPr>
          <w:b w:val="1"/>
          <w:u w:val="single"/>
        </w:rPr>
      </w:pPr>
      <w:r w:rsidDel="00000000" w:rsidR="00000000" w:rsidRPr="00000000">
        <w:rPr>
          <w:rtl w:val="0"/>
        </w:rPr>
      </w:r>
    </w:p>
    <w:p w:rsidR="00000000" w:rsidDel="00000000" w:rsidP="00000000" w:rsidRDefault="00000000" w:rsidRPr="00000000" w14:paraId="0000004C">
      <w:pPr>
        <w:contextualSpacing w:val="0"/>
        <w:rPr>
          <w:b w:val="1"/>
          <w:u w:val="single"/>
        </w:rPr>
      </w:pPr>
      <w:r w:rsidDel="00000000" w:rsidR="00000000" w:rsidRPr="00000000">
        <w:rPr>
          <w:rtl w:val="0"/>
        </w:rPr>
      </w:r>
    </w:p>
    <w:p w:rsidR="00000000" w:rsidDel="00000000" w:rsidP="00000000" w:rsidRDefault="00000000" w:rsidRPr="00000000" w14:paraId="0000004D">
      <w:pPr>
        <w:contextualSpacing w:val="0"/>
        <w:rPr>
          <w:b w:val="1"/>
          <w:u w:val="single"/>
        </w:rPr>
      </w:pPr>
      <w:r w:rsidDel="00000000" w:rsidR="00000000" w:rsidRPr="00000000">
        <w:rPr>
          <w:rtl w:val="0"/>
        </w:rPr>
      </w:r>
    </w:p>
    <w:p w:rsidR="00000000" w:rsidDel="00000000" w:rsidP="00000000" w:rsidRDefault="00000000" w:rsidRPr="00000000" w14:paraId="0000004E">
      <w:pPr>
        <w:contextualSpacing w:val="0"/>
        <w:rPr>
          <w:b w:val="1"/>
          <w:u w:val="single"/>
        </w:rPr>
      </w:pPr>
      <w:r w:rsidDel="00000000" w:rsidR="00000000" w:rsidRPr="00000000">
        <w:rPr>
          <w:rtl w:val="0"/>
        </w:rPr>
      </w:r>
    </w:p>
    <w:p w:rsidR="00000000" w:rsidDel="00000000" w:rsidP="00000000" w:rsidRDefault="00000000" w:rsidRPr="00000000" w14:paraId="0000004F">
      <w:pPr>
        <w:contextualSpacing w:val="0"/>
        <w:rPr>
          <w:b w:val="1"/>
          <w:u w:val="single"/>
        </w:rPr>
      </w:pPr>
      <w:r w:rsidDel="00000000" w:rsidR="00000000" w:rsidRPr="00000000">
        <w:rPr>
          <w:rtl w:val="0"/>
        </w:rPr>
      </w:r>
    </w:p>
    <w:p w:rsidR="00000000" w:rsidDel="00000000" w:rsidP="00000000" w:rsidRDefault="00000000" w:rsidRPr="00000000" w14:paraId="00000050">
      <w:pPr>
        <w:contextualSpacing w:val="0"/>
        <w:rPr>
          <w:b w:val="1"/>
          <w:u w:val="single"/>
        </w:rPr>
      </w:pPr>
      <w:r w:rsidDel="00000000" w:rsidR="00000000" w:rsidRPr="00000000">
        <w:rPr>
          <w:rtl w:val="0"/>
        </w:rPr>
      </w:r>
    </w:p>
    <w:p w:rsidR="00000000" w:rsidDel="00000000" w:rsidP="00000000" w:rsidRDefault="00000000" w:rsidRPr="00000000" w14:paraId="00000051">
      <w:pPr>
        <w:contextualSpacing w:val="0"/>
        <w:rPr>
          <w:b w:val="1"/>
          <w:u w:val="single"/>
        </w:rPr>
      </w:pPr>
      <w:r w:rsidDel="00000000" w:rsidR="00000000" w:rsidRPr="00000000">
        <w:rPr>
          <w:rtl w:val="0"/>
        </w:rPr>
      </w:r>
    </w:p>
    <w:p w:rsidR="00000000" w:rsidDel="00000000" w:rsidP="00000000" w:rsidRDefault="00000000" w:rsidRPr="00000000" w14:paraId="00000052">
      <w:pPr>
        <w:contextualSpacing w:val="0"/>
        <w:rPr>
          <w:b w:val="1"/>
          <w:u w:val="single"/>
        </w:rPr>
      </w:pPr>
      <w:r w:rsidDel="00000000" w:rsidR="00000000" w:rsidRPr="00000000">
        <w:rPr>
          <w:rtl w:val="0"/>
        </w:rPr>
      </w:r>
    </w:p>
    <w:p w:rsidR="00000000" w:rsidDel="00000000" w:rsidP="00000000" w:rsidRDefault="00000000" w:rsidRPr="00000000" w14:paraId="00000053">
      <w:pPr>
        <w:contextualSpacing w:val="0"/>
        <w:rPr>
          <w:b w:val="1"/>
          <w:u w:val="single"/>
        </w:rPr>
      </w:pPr>
      <w:r w:rsidDel="00000000" w:rsidR="00000000" w:rsidRPr="00000000">
        <w:rPr>
          <w:rtl w:val="0"/>
        </w:rPr>
      </w:r>
    </w:p>
    <w:p w:rsidR="00000000" w:rsidDel="00000000" w:rsidP="00000000" w:rsidRDefault="00000000" w:rsidRPr="00000000" w14:paraId="00000054">
      <w:pPr>
        <w:contextualSpacing w:val="0"/>
        <w:rPr>
          <w:b w:val="1"/>
          <w:u w:val="single"/>
        </w:rPr>
      </w:pPr>
      <w:r w:rsidDel="00000000" w:rsidR="00000000" w:rsidRPr="00000000">
        <w:rPr>
          <w:rtl w:val="0"/>
        </w:rPr>
      </w:r>
    </w:p>
    <w:p w:rsidR="00000000" w:rsidDel="00000000" w:rsidP="00000000" w:rsidRDefault="00000000" w:rsidRPr="00000000" w14:paraId="00000055">
      <w:pPr>
        <w:contextualSpacing w:val="0"/>
        <w:rPr>
          <w:b w:val="1"/>
          <w:u w:val="single"/>
        </w:rPr>
      </w:pPr>
      <w:r w:rsidDel="00000000" w:rsidR="00000000" w:rsidRPr="00000000">
        <w:rPr>
          <w:rtl w:val="0"/>
        </w:rPr>
      </w:r>
    </w:p>
    <w:p w:rsidR="00000000" w:rsidDel="00000000" w:rsidP="00000000" w:rsidRDefault="00000000" w:rsidRPr="00000000" w14:paraId="00000056">
      <w:pPr>
        <w:contextualSpacing w:val="0"/>
        <w:rPr>
          <w:b w:val="1"/>
          <w:u w:val="single"/>
        </w:rPr>
      </w:pPr>
      <w:r w:rsidDel="00000000" w:rsidR="00000000" w:rsidRPr="00000000">
        <w:rPr>
          <w:rtl w:val="0"/>
        </w:rPr>
      </w:r>
    </w:p>
    <w:p w:rsidR="00000000" w:rsidDel="00000000" w:rsidP="00000000" w:rsidRDefault="00000000" w:rsidRPr="00000000" w14:paraId="00000057">
      <w:pPr>
        <w:contextualSpacing w:val="0"/>
        <w:rPr>
          <w:b w:val="1"/>
          <w:u w:val="single"/>
        </w:rPr>
      </w:pPr>
      <w:r w:rsidDel="00000000" w:rsidR="00000000" w:rsidRPr="00000000">
        <w:rPr>
          <w:rtl w:val="0"/>
        </w:rPr>
      </w:r>
    </w:p>
    <w:p w:rsidR="00000000" w:rsidDel="00000000" w:rsidP="00000000" w:rsidRDefault="00000000" w:rsidRPr="00000000" w14:paraId="00000058">
      <w:pPr>
        <w:contextualSpacing w:val="0"/>
        <w:rPr>
          <w:b w:val="1"/>
          <w:u w:val="single"/>
        </w:rPr>
      </w:pPr>
      <w:r w:rsidDel="00000000" w:rsidR="00000000" w:rsidRPr="00000000">
        <w:rPr>
          <w:rtl w:val="0"/>
        </w:rPr>
      </w:r>
    </w:p>
    <w:p w:rsidR="00000000" w:rsidDel="00000000" w:rsidP="00000000" w:rsidRDefault="00000000" w:rsidRPr="00000000" w14:paraId="00000059">
      <w:pPr>
        <w:contextualSpacing w:val="0"/>
        <w:rPr>
          <w:b w:val="1"/>
          <w:u w:val="single"/>
        </w:rPr>
      </w:pPr>
      <w:r w:rsidDel="00000000" w:rsidR="00000000" w:rsidRPr="00000000">
        <w:rPr>
          <w:b w:val="1"/>
          <w:u w:val="single"/>
          <w:rtl w:val="0"/>
        </w:rPr>
        <w:t xml:space="preserve">Docker: </w:t>
      </w:r>
    </w:p>
    <w:p w:rsidR="00000000" w:rsidDel="00000000" w:rsidP="00000000" w:rsidRDefault="00000000" w:rsidRPr="00000000" w14:paraId="0000005A">
      <w:pPr>
        <w:contextualSpacing w:val="0"/>
        <w:rPr/>
      </w:pPr>
      <w:r w:rsidDel="00000000" w:rsidR="00000000" w:rsidRPr="00000000">
        <w:rPr>
          <w:rtl w:val="0"/>
        </w:rPr>
        <w:t xml:space="preserve">Docker is a container.. Container ensuring isolation. - running applications within its own userspace… so as not to cause impact to the other applications running on the machine.</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Scenario 1: On a physical machine structure:</w:t>
      </w:r>
    </w:p>
    <w:p w:rsidR="00000000" w:rsidDel="00000000" w:rsidP="00000000" w:rsidRDefault="00000000" w:rsidRPr="00000000" w14:paraId="0000005D">
      <w:pPr>
        <w:contextualSpacing w:val="0"/>
        <w:rPr/>
      </w:pPr>
      <w:r w:rsidDel="00000000" w:rsidR="00000000" w:rsidRPr="00000000">
        <w:rPr/>
        <w:drawing>
          <wp:inline distB="114300" distT="114300" distL="114300" distR="114300">
            <wp:extent cx="2120503" cy="2797774"/>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120503" cy="2797774"/>
                    </a:xfrm>
                    <a:prstGeom prst="rect"/>
                    <a:ln/>
                  </pic:spPr>
                </pic:pic>
              </a:graphicData>
            </a:graphic>
          </wp:inline>
        </w:drawing>
      </w:r>
      <w:r w:rsidDel="00000000" w:rsidR="00000000" w:rsidRPr="00000000">
        <w:rPr>
          <w:rtl w:val="0"/>
        </w:rPr>
        <w:t xml:space="preserve">Any machine will have h/w .. o/s on top of it and apps on top of o/s.App3 is consuming lot of CPU process time.. In that time, O/s will get hanged and other apps will get impacted. The data generated by app logs is causing impact to the other applications running on the machine..</w:t>
      </w:r>
    </w:p>
    <w:p w:rsidR="00000000" w:rsidDel="00000000" w:rsidP="00000000" w:rsidRDefault="00000000" w:rsidRPr="00000000" w14:paraId="0000005E">
      <w:pPr>
        <w:contextualSpacing w:val="0"/>
        <w:rPr>
          <w:b w:val="1"/>
          <w:u w:val="single"/>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i w:val="1"/>
          <w:u w:val="single"/>
          <w:rtl w:val="0"/>
        </w:rPr>
        <w:t xml:space="preserve">To overcome this problem:</w:t>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On the h/w , we shall have OS and on top of OS we have VMware.. We can create multiple vm’s on it.. ; Each of the vm will have its own OS and will be assigned own set of CPU. If one of the app installed is causing problems, only that VM where the app is installed needs to be restarted.</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drawing>
          <wp:inline distB="114300" distT="114300" distL="114300" distR="114300">
            <wp:extent cx="3286125" cy="2887266"/>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86125" cy="2887266"/>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A better approach would be to use Containers.On the h/w , we have OS and Hypervisor/VMware; On top of it, we have vm1 and vm2 and each of the VM’s will have their own set of containers.</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Each of the containers will have the OS library files that are specifically needed for the appication. .. Assume the base OS as LINUX and your app runs on Ubantu, so the container will have OS libraries of Ubantu and when the app has problem, only the container is impacted and it can be restarted. It doesn’t impact other applications. And thus isolation is achieved. </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drawing>
          <wp:inline distB="114300" distT="114300" distL="114300" distR="114300">
            <wp:extent cx="5000625" cy="4905375"/>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000625"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Main aim of Docker is to run applications independently in its own userspace. </w:t>
      </w:r>
    </w:p>
    <w:p w:rsidR="00000000" w:rsidDel="00000000" w:rsidP="00000000" w:rsidRDefault="00000000" w:rsidRPr="00000000" w14:paraId="00000069">
      <w:pPr>
        <w:ind w:left="720" w:firstLine="0"/>
        <w:contextualSpacing w:val="0"/>
        <w:rPr/>
      </w:pP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.e  Isolation of applications</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OS that comes with container is very light weighted.. It only contains the o/s req libraries needed to run the applications.</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Docker as of now supports LINUX based apps.. But sooner it will be for windows too.. </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Docker comes in two flavours.. </w:t>
      </w:r>
    </w:p>
    <w:p w:rsidR="00000000" w:rsidDel="00000000" w:rsidP="00000000" w:rsidRDefault="00000000" w:rsidRPr="00000000" w14:paraId="0000006D">
      <w:pPr>
        <w:numPr>
          <w:ilvl w:val="1"/>
          <w:numId w:val="1"/>
        </w:numPr>
        <w:ind w:left="1440" w:hanging="360"/>
        <w:rPr>
          <w:u w:val="none"/>
        </w:rPr>
      </w:pPr>
      <w:r w:rsidDel="00000000" w:rsidR="00000000" w:rsidRPr="00000000">
        <w:rPr>
          <w:rtl w:val="0"/>
        </w:rPr>
        <w:t xml:space="preserve">Community edition </w:t>
      </w:r>
    </w:p>
    <w:p w:rsidR="00000000" w:rsidDel="00000000" w:rsidP="00000000" w:rsidRDefault="00000000" w:rsidRPr="00000000" w14:paraId="0000006E">
      <w:pPr>
        <w:numPr>
          <w:ilvl w:val="1"/>
          <w:numId w:val="1"/>
        </w:numPr>
        <w:ind w:left="1440" w:hanging="360"/>
        <w:rPr>
          <w:u w:val="none"/>
        </w:rPr>
      </w:pPr>
      <w:r w:rsidDel="00000000" w:rsidR="00000000" w:rsidRPr="00000000">
        <w:rPr>
          <w:rtl w:val="0"/>
        </w:rPr>
        <w:t xml:space="preserve">Enterprise Edition</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On AWS linux AMI, docker comes preinstalled.</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i w:val="1"/>
        </w:rPr>
      </w:pPr>
      <w:r w:rsidDel="00000000" w:rsidR="00000000" w:rsidRPr="00000000">
        <w:rPr>
          <w:i w:val="1"/>
          <w:rtl w:val="0"/>
        </w:rPr>
        <w:t xml:space="preserve">Additional Read:</w:t>
      </w:r>
    </w:p>
    <w:p w:rsidR="00000000" w:rsidDel="00000000" w:rsidP="00000000" w:rsidRDefault="00000000" w:rsidRPr="00000000" w14:paraId="00000072">
      <w:pPr>
        <w:contextualSpacing w:val="0"/>
        <w:rPr/>
      </w:pPr>
      <w:r w:rsidDel="00000000" w:rsidR="00000000" w:rsidRPr="00000000">
        <w:rPr>
          <w:rtl w:val="0"/>
        </w:rPr>
        <w:t xml:space="preserve">Docker relies on Linux Kernal features such as namespaces and cgroups, to ensure resource isolation and to package an application along with its dependencies. This packaging enables the application to run as expected across different linux operating systems. Its this portability that has created interest among developers.</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Docker means people refer to DOCKER Engine. Docker Engine runs and orchestrates containers. The same way as Hypervisor technology that runs virtual machines, the docker engine is the core container runtime that runs the containers.</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Shipping an application bundled with all the dependencies/libraries in an image without OS. -- This is the idea behind Docker. This is what container is.</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If virtual machines are Hardware virtualization then containers are OS virtualization. We don’t need the real OS in our container to install our application. </w:t>
      </w:r>
    </w:p>
    <w:p w:rsidR="00000000" w:rsidDel="00000000" w:rsidP="00000000" w:rsidRDefault="00000000" w:rsidRPr="00000000" w14:paraId="00000079">
      <w:pPr>
        <w:contextualSpacing w:val="0"/>
        <w:rPr/>
      </w:pPr>
      <w:r w:rsidDel="00000000" w:rsidR="00000000" w:rsidRPr="00000000">
        <w:rPr>
          <w:rtl w:val="0"/>
        </w:rPr>
        <w:t xml:space="preserve">If Java application is hosted inside container, it will use all the java libraries and config files from Container Data, but for compute resources its relied on the host OS kernel. </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Containers are like other processes that run in an operating system, but it is isolated. It’s processes, files, libraries , configurations are contained within the boundaries of the container.</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Containers have their own process tree and networking also. Every container will have an IP address and port on which the application inside the container is running.</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VM has its own OS and container does not.</w:t>
      </w:r>
    </w:p>
    <w:p w:rsidR="00000000" w:rsidDel="00000000" w:rsidP="00000000" w:rsidRDefault="00000000" w:rsidRPr="00000000" w14:paraId="00000080">
      <w:pPr>
        <w:contextualSpacing w:val="0"/>
        <w:rPr/>
      </w:pPr>
      <w:r w:rsidDel="00000000" w:rsidR="00000000" w:rsidRPr="00000000">
        <w:rPr>
          <w:rtl w:val="0"/>
        </w:rPr>
        <w:t xml:space="preserve">When you install Docker engine you get two componenets..  Docker client ; Docker Engine</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Broadly there are two areas where we operate in docker engine. </w:t>
      </w:r>
    </w:p>
    <w:p w:rsidR="00000000" w:rsidDel="00000000" w:rsidP="00000000" w:rsidRDefault="00000000" w:rsidRPr="00000000" w14:paraId="00000083">
      <w:pPr>
        <w:contextualSpacing w:val="0"/>
        <w:rPr/>
      </w:pPr>
      <w:r w:rsidDel="00000000" w:rsidR="00000000" w:rsidRPr="00000000">
        <w:rPr>
          <w:rtl w:val="0"/>
        </w:rPr>
        <w:t xml:space="preserve">Docker Images</w:t>
      </w:r>
    </w:p>
    <w:p w:rsidR="00000000" w:rsidDel="00000000" w:rsidP="00000000" w:rsidRDefault="00000000" w:rsidRPr="00000000" w14:paraId="00000084">
      <w:pPr>
        <w:contextualSpacing w:val="0"/>
        <w:rPr/>
      </w:pPr>
      <w:r w:rsidDel="00000000" w:rsidR="00000000" w:rsidRPr="00000000">
        <w:rPr>
          <w:rtl w:val="0"/>
        </w:rPr>
        <w:t xml:space="preserve">Docker Containers</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t xml:space="preserve">Docker Images are stopped state of containers. Image contains enough of an operating system(OS) as well as all the code to run whatever application it’s designed for. Images are built and distributed like software. </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Once we have an image pulled locally on your docker host, we can use the docker run command to launch a container from it. </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b w:val="1"/>
          <w:u w:val="single"/>
          <w:rtl w:val="0"/>
        </w:rPr>
        <w:t xml:space="preserve">LAB ACTIVITY :</w:t>
      </w:r>
      <w:r w:rsidDel="00000000" w:rsidR="00000000" w:rsidRPr="00000000">
        <w:rPr>
          <w:rtl w:val="0"/>
        </w:rPr>
        <w:t xml:space="preserve"> Install Docker and explore Docker commands. </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Spin a Amazon EC2 instance that has DOCKER and explore the following:</w:t>
      </w:r>
    </w:p>
    <w:p w:rsidR="00000000" w:rsidDel="00000000" w:rsidP="00000000" w:rsidRDefault="00000000" w:rsidRPr="00000000" w14:paraId="0000008F">
      <w:pPr>
        <w:contextualSpacing w:val="0"/>
        <w:rPr/>
      </w:pPr>
      <w:r w:rsidDel="00000000" w:rsidR="00000000" w:rsidRPr="00000000">
        <w:rPr>
          <w:rtl w:val="0"/>
        </w:rPr>
        <w:t xml:space="preserve">TO install Docker</w:t>
      </w:r>
    </w:p>
    <w:p w:rsidR="00000000" w:rsidDel="00000000" w:rsidP="00000000" w:rsidRDefault="00000000" w:rsidRPr="00000000" w14:paraId="00000090">
      <w:pPr>
        <w:contextualSpacing w:val="0"/>
        <w:rPr>
          <w:i w:val="1"/>
          <w:sz w:val="20"/>
          <w:szCs w:val="20"/>
        </w:rPr>
      </w:pPr>
      <w:r w:rsidDel="00000000" w:rsidR="00000000" w:rsidRPr="00000000">
        <w:rPr>
          <w:rtl w:val="0"/>
        </w:rPr>
        <w:t xml:space="preserve">   </w:t>
      </w:r>
      <w:r w:rsidDel="00000000" w:rsidR="00000000" w:rsidRPr="00000000">
        <w:rPr>
          <w:i w:val="1"/>
          <w:sz w:val="20"/>
          <w:szCs w:val="20"/>
          <w:rtl w:val="0"/>
        </w:rPr>
        <w:t xml:space="preserve"> </w:t>
      </w:r>
      <w:r w:rsidDel="00000000" w:rsidR="00000000" w:rsidRPr="00000000">
        <w:rPr>
          <w:i w:val="1"/>
          <w:sz w:val="20"/>
          <w:szCs w:val="20"/>
          <w:rtl w:val="0"/>
        </w:rPr>
        <w:t xml:space="preserve">yum install docker</w:t>
      </w:r>
    </w:p>
    <w:p w:rsidR="00000000" w:rsidDel="00000000" w:rsidP="00000000" w:rsidRDefault="00000000" w:rsidRPr="00000000" w14:paraId="00000091">
      <w:pPr>
        <w:contextualSpacing w:val="0"/>
        <w:rPr/>
      </w:pPr>
      <w:r w:rsidDel="00000000" w:rsidR="00000000" w:rsidRPr="00000000">
        <w:rPr>
          <w:rtl w:val="0"/>
        </w:rPr>
        <w:t xml:space="preserve">To check Docker version</w:t>
      </w:r>
    </w:p>
    <w:p w:rsidR="00000000" w:rsidDel="00000000" w:rsidP="00000000" w:rsidRDefault="00000000" w:rsidRPr="00000000" w14:paraId="00000092">
      <w:pPr>
        <w:contextualSpacing w:val="0"/>
        <w:rPr>
          <w:i w:val="1"/>
        </w:rPr>
      </w:pPr>
      <w:r w:rsidDel="00000000" w:rsidR="00000000" w:rsidRPr="00000000">
        <w:rPr>
          <w:rtl w:val="0"/>
        </w:rPr>
        <w:t xml:space="preserve">    </w:t>
      </w:r>
      <w:r w:rsidDel="00000000" w:rsidR="00000000" w:rsidRPr="00000000">
        <w:rPr>
          <w:i w:val="1"/>
          <w:sz w:val="20"/>
          <w:szCs w:val="20"/>
          <w:rtl w:val="0"/>
        </w:rPr>
        <w:t xml:space="preserve">docker --version</w:t>
      </w: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To start Docker service</w:t>
      </w:r>
    </w:p>
    <w:p w:rsidR="00000000" w:rsidDel="00000000" w:rsidP="00000000" w:rsidRDefault="00000000" w:rsidRPr="00000000" w14:paraId="00000094">
      <w:pPr>
        <w:contextualSpacing w:val="0"/>
        <w:rPr/>
      </w:pPr>
      <w:r w:rsidDel="00000000" w:rsidR="00000000" w:rsidRPr="00000000">
        <w:rPr>
          <w:rtl w:val="0"/>
        </w:rPr>
        <w:t xml:space="preserve">    </w:t>
      </w:r>
      <w:r w:rsidDel="00000000" w:rsidR="00000000" w:rsidRPr="00000000">
        <w:rPr>
          <w:i w:val="1"/>
          <w:sz w:val="20"/>
          <w:szCs w:val="20"/>
          <w:rtl w:val="0"/>
        </w:rPr>
        <w:t xml:space="preserve">service docker start</w:t>
      </w: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To check the service of Docker</w:t>
      </w:r>
    </w:p>
    <w:p w:rsidR="00000000" w:rsidDel="00000000" w:rsidP="00000000" w:rsidRDefault="00000000" w:rsidRPr="00000000" w14:paraId="00000096">
      <w:pPr>
        <w:contextualSpacing w:val="0"/>
        <w:rPr/>
      </w:pPr>
      <w:r w:rsidDel="00000000" w:rsidR="00000000" w:rsidRPr="00000000">
        <w:rPr>
          <w:rtl w:val="0"/>
        </w:rPr>
        <w:t xml:space="preserve">    </w:t>
      </w:r>
      <w:r w:rsidDel="00000000" w:rsidR="00000000" w:rsidRPr="00000000">
        <w:rPr>
          <w:i w:val="1"/>
          <w:sz w:val="20"/>
          <w:szCs w:val="20"/>
          <w:rtl w:val="0"/>
        </w:rPr>
        <w:t xml:space="preserve">service docker status</w:t>
      </w: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To display the docker images that are currently available in the instance.</w:t>
      </w:r>
    </w:p>
    <w:p w:rsidR="00000000" w:rsidDel="00000000" w:rsidP="00000000" w:rsidRDefault="00000000" w:rsidRPr="00000000" w14:paraId="00000098">
      <w:pPr>
        <w:contextualSpacing w:val="0"/>
        <w:rPr/>
      </w:pPr>
      <w:r w:rsidDel="00000000" w:rsidR="00000000" w:rsidRPr="00000000">
        <w:rPr>
          <w:rtl w:val="0"/>
        </w:rPr>
        <w:t xml:space="preserve">    </w:t>
      </w:r>
      <w:r w:rsidDel="00000000" w:rsidR="00000000" w:rsidRPr="00000000">
        <w:rPr>
          <w:i w:val="1"/>
          <w:sz w:val="20"/>
          <w:szCs w:val="20"/>
          <w:rtl w:val="0"/>
        </w:rPr>
        <w:t xml:space="preserve">docker images</w:t>
      </w: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Docker pull command is used to pull the docker images. It first checks the local yum repository and if not found, pulls from Docker hub</w:t>
      </w:r>
    </w:p>
    <w:p w:rsidR="00000000" w:rsidDel="00000000" w:rsidP="00000000" w:rsidRDefault="00000000" w:rsidRPr="00000000" w14:paraId="0000009A">
      <w:pPr>
        <w:contextualSpacing w:val="0"/>
        <w:rPr/>
      </w:pPr>
      <w:r w:rsidDel="00000000" w:rsidR="00000000" w:rsidRPr="00000000">
        <w:rPr>
          <w:rtl w:val="0"/>
        </w:rPr>
        <w:t xml:space="preserve">    </w:t>
      </w:r>
      <w:r w:rsidDel="00000000" w:rsidR="00000000" w:rsidRPr="00000000">
        <w:rPr>
          <w:i w:val="1"/>
          <w:sz w:val="20"/>
          <w:szCs w:val="20"/>
          <w:rtl w:val="0"/>
        </w:rPr>
        <w:t xml:space="preserve">docker pull httpd</w:t>
      </w: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Docker ps command is used to view the running containers.</w:t>
      </w:r>
    </w:p>
    <w:p w:rsidR="00000000" w:rsidDel="00000000" w:rsidP="00000000" w:rsidRDefault="00000000" w:rsidRPr="00000000" w14:paraId="0000009C">
      <w:pPr>
        <w:contextualSpacing w:val="0"/>
        <w:rPr/>
      </w:pPr>
      <w:r w:rsidDel="00000000" w:rsidR="00000000" w:rsidRPr="00000000">
        <w:rPr>
          <w:rtl w:val="0"/>
        </w:rPr>
        <w:t xml:space="preserve">   </w:t>
      </w:r>
      <w:r w:rsidDel="00000000" w:rsidR="00000000" w:rsidRPr="00000000">
        <w:rPr>
          <w:i w:val="1"/>
          <w:sz w:val="20"/>
          <w:szCs w:val="20"/>
          <w:rtl w:val="0"/>
        </w:rPr>
        <w:t xml:space="preserve"> docker ps</w:t>
      </w: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Docker run command is used to run the docker container.. or in other words spin/start up the container</w:t>
      </w:r>
    </w:p>
    <w:p w:rsidR="00000000" w:rsidDel="00000000" w:rsidP="00000000" w:rsidRDefault="00000000" w:rsidRPr="00000000" w14:paraId="0000009E">
      <w:pPr>
        <w:contextualSpacing w:val="0"/>
        <w:rPr/>
      </w:pPr>
      <w:r w:rsidDel="00000000" w:rsidR="00000000" w:rsidRPr="00000000">
        <w:rPr>
          <w:rtl w:val="0"/>
        </w:rPr>
        <w:t xml:space="preserve">    </w:t>
      </w:r>
      <w:r w:rsidDel="00000000" w:rsidR="00000000" w:rsidRPr="00000000">
        <w:rPr>
          <w:i w:val="1"/>
          <w:sz w:val="20"/>
          <w:szCs w:val="20"/>
          <w:rtl w:val="0"/>
        </w:rPr>
        <w:t xml:space="preserve">docker run httpd</w:t>
      </w: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Note: The above command will log you into the running container, but you cannot do anything further on it. If you exit, container will also stop. In order to overcome this problem, we run docker in detached mode using the following command.</w:t>
      </w:r>
    </w:p>
    <w:p w:rsidR="00000000" w:rsidDel="00000000" w:rsidP="00000000" w:rsidRDefault="00000000" w:rsidRPr="00000000" w14:paraId="000000A0">
      <w:pPr>
        <w:contextualSpacing w:val="0"/>
        <w:rPr/>
      </w:pPr>
      <w:r w:rsidDel="00000000" w:rsidR="00000000" w:rsidRPr="00000000">
        <w:rPr>
          <w:rtl w:val="0"/>
        </w:rPr>
        <w:t xml:space="preserve">   </w:t>
      </w:r>
      <w:r w:rsidDel="00000000" w:rsidR="00000000" w:rsidRPr="00000000">
        <w:rPr>
          <w:i w:val="1"/>
          <w:sz w:val="20"/>
          <w:szCs w:val="20"/>
          <w:rtl w:val="0"/>
        </w:rPr>
        <w:t xml:space="preserve">docker run -d httpd</w:t>
      </w:r>
      <w:r w:rsidDel="00000000" w:rsidR="00000000" w:rsidRPr="00000000">
        <w:rPr>
          <w:rtl w:val="0"/>
        </w:rPr>
        <w:t xml:space="preserve"> - To run a container in detached mode..</w:t>
      </w:r>
    </w:p>
    <w:p w:rsidR="00000000" w:rsidDel="00000000" w:rsidP="00000000" w:rsidRDefault="00000000" w:rsidRPr="00000000" w14:paraId="000000A1">
      <w:pPr>
        <w:contextualSpacing w:val="0"/>
        <w:rPr/>
      </w:pPr>
      <w:r w:rsidDel="00000000" w:rsidR="00000000" w:rsidRPr="00000000">
        <w:rPr>
          <w:rtl w:val="0"/>
        </w:rPr>
        <w:t xml:space="preserve">To see the history of previously launched containers irrespective of state, we use</w:t>
      </w:r>
    </w:p>
    <w:p w:rsidR="00000000" w:rsidDel="00000000" w:rsidP="00000000" w:rsidRDefault="00000000" w:rsidRPr="00000000" w14:paraId="000000A2">
      <w:pPr>
        <w:contextualSpacing w:val="0"/>
        <w:rPr/>
      </w:pPr>
      <w:r w:rsidDel="00000000" w:rsidR="00000000" w:rsidRPr="00000000">
        <w:rPr>
          <w:rtl w:val="0"/>
        </w:rPr>
        <w:t xml:space="preserve">   </w:t>
      </w:r>
      <w:r w:rsidDel="00000000" w:rsidR="00000000" w:rsidRPr="00000000">
        <w:rPr>
          <w:i w:val="1"/>
          <w:sz w:val="20"/>
          <w:szCs w:val="20"/>
          <w:rtl w:val="0"/>
        </w:rPr>
        <w:t xml:space="preserve">docker ps -a</w:t>
      </w: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To enter into a running container, we use docker exec -it &lt;name/id of container&gt; /bin/bash</w:t>
      </w:r>
    </w:p>
    <w:p w:rsidR="00000000" w:rsidDel="00000000" w:rsidP="00000000" w:rsidRDefault="00000000" w:rsidRPr="00000000" w14:paraId="000000A4">
      <w:pPr>
        <w:contextualSpacing w:val="0"/>
        <w:rPr>
          <w:i w:val="1"/>
          <w:sz w:val="20"/>
          <w:szCs w:val="20"/>
        </w:rPr>
      </w:pPr>
      <w:r w:rsidDel="00000000" w:rsidR="00000000" w:rsidRPr="00000000">
        <w:rPr>
          <w:rtl w:val="0"/>
        </w:rPr>
        <w:t xml:space="preserve">   </w:t>
      </w:r>
      <w:r w:rsidDel="00000000" w:rsidR="00000000" w:rsidRPr="00000000">
        <w:rPr>
          <w:i w:val="1"/>
          <w:sz w:val="20"/>
          <w:szCs w:val="20"/>
          <w:rtl w:val="0"/>
        </w:rPr>
        <w:t xml:space="preserve">docker exec -it 00109c33285a /bin/bash</w:t>
      </w:r>
    </w:p>
    <w:p w:rsidR="00000000" w:rsidDel="00000000" w:rsidP="00000000" w:rsidRDefault="00000000" w:rsidRPr="00000000" w14:paraId="000000A5">
      <w:pPr>
        <w:contextualSpacing w:val="0"/>
        <w:rPr>
          <w:i w:val="1"/>
          <w:sz w:val="20"/>
          <w:szCs w:val="20"/>
        </w:rPr>
      </w:pPr>
      <w:r w:rsidDel="00000000" w:rsidR="00000000" w:rsidRPr="00000000">
        <w:rPr>
          <w:rtl w:val="0"/>
        </w:rPr>
        <w:t xml:space="preserve">To stop a running container, we use docker stop &lt;name / id of container&gt;</w:t>
      </w:r>
      <w:r w:rsidDel="00000000" w:rsidR="00000000" w:rsidRPr="00000000">
        <w:rPr>
          <w:rtl w:val="0"/>
        </w:rPr>
      </w:r>
    </w:p>
    <w:p w:rsidR="00000000" w:rsidDel="00000000" w:rsidP="00000000" w:rsidRDefault="00000000" w:rsidRPr="00000000" w14:paraId="000000A6">
      <w:pPr>
        <w:contextualSpacing w:val="0"/>
        <w:rPr>
          <w:i w:val="1"/>
          <w:sz w:val="20"/>
          <w:szCs w:val="20"/>
        </w:rPr>
      </w:pPr>
      <w:r w:rsidDel="00000000" w:rsidR="00000000" w:rsidRPr="00000000">
        <w:rPr>
          <w:rtl w:val="0"/>
        </w:rPr>
        <w:t xml:space="preserve">   </w:t>
      </w:r>
      <w:r w:rsidDel="00000000" w:rsidR="00000000" w:rsidRPr="00000000">
        <w:rPr>
          <w:i w:val="1"/>
          <w:sz w:val="20"/>
          <w:szCs w:val="20"/>
          <w:rtl w:val="0"/>
        </w:rPr>
        <w:t xml:space="preserve">docker stop 00109c33285a</w:t>
      </w:r>
    </w:p>
    <w:p w:rsidR="00000000" w:rsidDel="00000000" w:rsidP="00000000" w:rsidRDefault="00000000" w:rsidRPr="00000000" w14:paraId="000000A7">
      <w:pPr>
        <w:contextualSpacing w:val="0"/>
        <w:rPr>
          <w:i w:val="1"/>
          <w:sz w:val="20"/>
          <w:szCs w:val="20"/>
        </w:rPr>
      </w:pPr>
      <w:r w:rsidDel="00000000" w:rsidR="00000000" w:rsidRPr="00000000">
        <w:rPr>
          <w:rtl w:val="0"/>
        </w:rPr>
        <w:t xml:space="preserve">To remove the container item from the history (displayed on the use of </w:t>
      </w:r>
      <w:r w:rsidDel="00000000" w:rsidR="00000000" w:rsidRPr="00000000">
        <w:rPr>
          <w:i w:val="1"/>
          <w:sz w:val="20"/>
          <w:szCs w:val="20"/>
          <w:rtl w:val="0"/>
        </w:rPr>
        <w:t xml:space="preserve">docker ps-a</w:t>
      </w:r>
      <w:r w:rsidDel="00000000" w:rsidR="00000000" w:rsidRPr="00000000">
        <w:rPr>
          <w:rtl w:val="0"/>
        </w:rPr>
        <w:t xml:space="preserve"> command) </w:t>
      </w:r>
      <w:r w:rsidDel="00000000" w:rsidR="00000000" w:rsidRPr="00000000">
        <w:rPr>
          <w:i w:val="1"/>
          <w:sz w:val="20"/>
          <w:szCs w:val="20"/>
          <w:rtl w:val="0"/>
        </w:rPr>
        <w:t xml:space="preserve">   </w:t>
      </w:r>
    </w:p>
    <w:p w:rsidR="00000000" w:rsidDel="00000000" w:rsidP="00000000" w:rsidRDefault="00000000" w:rsidRPr="00000000" w14:paraId="000000A8">
      <w:pPr>
        <w:contextualSpacing w:val="0"/>
        <w:rPr>
          <w:i w:val="1"/>
          <w:sz w:val="20"/>
          <w:szCs w:val="20"/>
        </w:rPr>
      </w:pPr>
      <w:r w:rsidDel="00000000" w:rsidR="00000000" w:rsidRPr="00000000">
        <w:rPr>
          <w:i w:val="1"/>
          <w:sz w:val="20"/>
          <w:szCs w:val="20"/>
          <w:rtl w:val="0"/>
        </w:rPr>
        <w:t xml:space="preserve">    </w:t>
        <w:tab/>
        <w:t xml:space="preserve">docker rm httpd</w:t>
      </w:r>
    </w:p>
    <w:p w:rsidR="00000000" w:rsidDel="00000000" w:rsidP="00000000" w:rsidRDefault="00000000" w:rsidRPr="00000000" w14:paraId="000000A9">
      <w:pPr>
        <w:contextualSpacing w:val="0"/>
        <w:rPr>
          <w:i w:val="1"/>
          <w:sz w:val="20"/>
          <w:szCs w:val="20"/>
        </w:rPr>
      </w:pPr>
      <w:r w:rsidDel="00000000" w:rsidR="00000000" w:rsidRPr="00000000">
        <w:rPr>
          <w:rtl w:val="0"/>
        </w:rPr>
        <w:t xml:space="preserve">To remove the container image</w:t>
      </w:r>
      <w:r w:rsidDel="00000000" w:rsidR="00000000" w:rsidRPr="00000000">
        <w:rPr>
          <w:i w:val="1"/>
          <w:sz w:val="20"/>
          <w:szCs w:val="20"/>
          <w:rtl w:val="0"/>
        </w:rPr>
        <w:t xml:space="preserve"> </w:t>
      </w:r>
    </w:p>
    <w:p w:rsidR="00000000" w:rsidDel="00000000" w:rsidP="00000000" w:rsidRDefault="00000000" w:rsidRPr="00000000" w14:paraId="000000AA">
      <w:pPr>
        <w:ind w:firstLine="720"/>
        <w:contextualSpacing w:val="0"/>
        <w:rPr>
          <w:i w:val="1"/>
          <w:sz w:val="20"/>
          <w:szCs w:val="20"/>
        </w:rPr>
      </w:pPr>
      <w:r w:rsidDel="00000000" w:rsidR="00000000" w:rsidRPr="00000000">
        <w:rPr>
          <w:i w:val="1"/>
          <w:sz w:val="20"/>
          <w:szCs w:val="20"/>
          <w:rtl w:val="0"/>
        </w:rPr>
        <w:t xml:space="preserve">docker rmi httpd</w:t>
      </w:r>
    </w:p>
    <w:p w:rsidR="00000000" w:rsidDel="00000000" w:rsidP="00000000" w:rsidRDefault="00000000" w:rsidRPr="00000000" w14:paraId="000000AB">
      <w:pPr>
        <w:contextualSpacing w:val="0"/>
        <w:rPr/>
      </w:pPr>
      <w:r w:rsidDel="00000000" w:rsidR="00000000" w:rsidRPr="00000000">
        <w:rPr>
          <w:i w:val="1"/>
          <w:sz w:val="20"/>
          <w:szCs w:val="20"/>
          <w:rtl w:val="0"/>
        </w:rPr>
        <w:t xml:space="preserve"> </w:t>
      </w:r>
      <w:r w:rsidDel="00000000" w:rsidR="00000000" w:rsidRPr="00000000">
        <w:rPr>
          <w:rtl w:val="0"/>
        </w:rPr>
        <w:t xml:space="preserve">   </w:t>
      </w:r>
    </w:p>
    <w:p w:rsidR="00000000" w:rsidDel="00000000" w:rsidP="00000000" w:rsidRDefault="00000000" w:rsidRPr="00000000" w14:paraId="000000AC">
      <w:pPr>
        <w:contextualSpacing w:val="0"/>
        <w:rPr>
          <w:b w:val="1"/>
          <w:u w:val="single"/>
        </w:rPr>
      </w:pPr>
      <w:r w:rsidDel="00000000" w:rsidR="00000000" w:rsidRPr="00000000">
        <w:rPr>
          <w:b w:val="1"/>
          <w:u w:val="single"/>
          <w:rtl w:val="0"/>
        </w:rPr>
        <w:t xml:space="preserve">port forwarding.. </w:t>
      </w:r>
    </w:p>
    <w:p w:rsidR="00000000" w:rsidDel="00000000" w:rsidP="00000000" w:rsidRDefault="00000000" w:rsidRPr="00000000" w14:paraId="000000AD">
      <w:pPr>
        <w:contextualSpacing w:val="0"/>
        <w:rPr/>
      </w:pPr>
      <w:r w:rsidDel="00000000" w:rsidR="00000000" w:rsidRPr="00000000">
        <w:rPr>
          <w:rtl w:val="0"/>
        </w:rPr>
        <w:t xml:space="preserve">   which port of base machine is mapped to which port number on container.</w:t>
      </w:r>
    </w:p>
    <w:p w:rsidR="00000000" w:rsidDel="00000000" w:rsidP="00000000" w:rsidRDefault="00000000" w:rsidRPr="00000000" w14:paraId="000000AE">
      <w:pPr>
        <w:contextualSpacing w:val="0"/>
        <w:rPr/>
      </w:pPr>
      <w:r w:rsidDel="00000000" w:rsidR="00000000" w:rsidRPr="00000000">
        <w:rPr>
          <w:rtl w:val="0"/>
        </w:rPr>
        <w:t xml:space="preserve">   -p 81:80</w:t>
      </w:r>
    </w:p>
    <w:p w:rsidR="00000000" w:rsidDel="00000000" w:rsidP="00000000" w:rsidRDefault="00000000" w:rsidRPr="00000000" w14:paraId="000000AF">
      <w:pPr>
        <w:contextualSpacing w:val="0"/>
        <w:rPr/>
      </w:pPr>
      <w:r w:rsidDel="00000000" w:rsidR="00000000" w:rsidRPr="00000000">
        <w:rPr>
          <w:rtl w:val="0"/>
        </w:rPr>
        <w:t xml:space="preserve">   first port number is host port number; second port number is the port number on the container; we use -p for port forwarding </w:t>
      </w:r>
    </w:p>
    <w:p w:rsidR="00000000" w:rsidDel="00000000" w:rsidP="00000000" w:rsidRDefault="00000000" w:rsidRPr="00000000" w14:paraId="000000B0">
      <w:pPr>
        <w:contextualSpacing w:val="0"/>
        <w:rPr/>
      </w:pPr>
      <w:r w:rsidDel="00000000" w:rsidR="00000000" w:rsidRPr="00000000">
        <w:rPr>
          <w:rtl w:val="0"/>
        </w:rPr>
        <w:t xml:space="preserve">In the below example, any request to port 81 on base machine will be forwarded to port 80 on the container.   </w:t>
      </w:r>
    </w:p>
    <w:p w:rsidR="00000000" w:rsidDel="00000000" w:rsidP="00000000" w:rsidRDefault="00000000" w:rsidRPr="00000000" w14:paraId="000000B1">
      <w:pPr>
        <w:contextualSpacing w:val="0"/>
        <w:rPr/>
      </w:pPr>
      <w:r w:rsidDel="00000000" w:rsidR="00000000" w:rsidRPr="00000000">
        <w:rPr>
          <w:rtl w:val="0"/>
        </w:rPr>
        <w:t xml:space="preserve">   </w:t>
      </w:r>
      <w:r w:rsidDel="00000000" w:rsidR="00000000" w:rsidRPr="00000000">
        <w:rPr>
          <w:i w:val="1"/>
          <w:sz w:val="20"/>
          <w:szCs w:val="20"/>
          <w:rtl w:val="0"/>
        </w:rPr>
        <w:t xml:space="preserve">docker run -d -p 81:80 --name="myhttpdcont" httpd</w:t>
      </w: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b w:val="1"/>
          <w:rtl w:val="0"/>
        </w:rPr>
        <w:t xml:space="preserve">Tip:</w:t>
      </w:r>
      <w:r w:rsidDel="00000000" w:rsidR="00000000" w:rsidRPr="00000000">
        <w:rPr>
          <w:rtl w:val="0"/>
        </w:rPr>
        <w:t xml:space="preserve"> On </w:t>
      </w:r>
      <w:ins w:author="Sai Tarun" w:id="0" w:date="2018-11-27T06:45:42Z">
        <w:r w:rsidDel="00000000" w:rsidR="00000000" w:rsidRPr="00000000">
          <w:rPr>
            <w:rtl w:val="0"/>
            <w:rPrChange w:author="Sai Tarun" w:id="1" w:date="2018-11-27T06:45:42Z">
              <w:rPr/>
            </w:rPrChange>
          </w:rPr>
          <w:t xml:space="preserve">ubuntu</w:t>
        </w:r>
      </w:ins>
      <w:del w:author="Sai Tarun" w:id="0" w:date="2018-11-27T06:45:42Z">
        <w:r w:rsidDel="00000000" w:rsidR="00000000" w:rsidRPr="00000000">
          <w:rPr>
            <w:rtl w:val="0"/>
            <w:rPrChange w:author="Sai Tarun" w:id="1" w:date="2018-11-27T06:45:42Z">
              <w:rPr/>
            </w:rPrChange>
          </w:rPr>
          <w:delText xml:space="preserve">ubantu</w:delText>
        </w:r>
      </w:del>
      <w:r w:rsidDel="00000000" w:rsidR="00000000" w:rsidRPr="00000000">
        <w:rPr>
          <w:rtl w:val="0"/>
        </w:rPr>
        <w:t xml:space="preserve"> machines, index.html page is placed in htdocs. To install we use apt-get instead of yum ; instead of </w:t>
      </w:r>
      <w:r w:rsidDel="00000000" w:rsidR="00000000" w:rsidRPr="00000000">
        <w:rPr>
          <w:b w:val="1"/>
          <w:i w:val="1"/>
          <w:rtl w:val="0"/>
        </w:rPr>
        <w:t xml:space="preserve">vi</w:t>
      </w:r>
      <w:r w:rsidDel="00000000" w:rsidR="00000000" w:rsidRPr="00000000">
        <w:rPr>
          <w:rtl w:val="0"/>
        </w:rPr>
        <w:t xml:space="preserve"> we use </w:t>
      </w:r>
      <w:r w:rsidDel="00000000" w:rsidR="00000000" w:rsidRPr="00000000">
        <w:rPr>
          <w:b w:val="1"/>
          <w:i w:val="1"/>
          <w:rtl w:val="0"/>
        </w:rPr>
        <w:t xml:space="preserve">vim</w:t>
      </w:r>
      <w:r w:rsidDel="00000000" w:rsidR="00000000" w:rsidRPr="00000000">
        <w:rPr>
          <w:rtl w:val="0"/>
        </w:rPr>
        <w:t xml:space="preserve"> </w:t>
      </w:r>
    </w:p>
    <w:p w:rsidR="00000000" w:rsidDel="00000000" w:rsidP="00000000" w:rsidRDefault="00000000" w:rsidRPr="00000000" w14:paraId="000000B4">
      <w:pPr>
        <w:contextualSpacing w:val="0"/>
        <w:rPr/>
      </w:pPr>
      <w:r w:rsidDel="00000000" w:rsidR="00000000" w:rsidRPr="00000000">
        <w:rPr>
          <w:rtl w:val="0"/>
        </w:rPr>
        <w:t xml:space="preserve"> </w:t>
      </w:r>
    </w:p>
    <w:p w:rsidR="00000000" w:rsidDel="00000000" w:rsidP="00000000" w:rsidRDefault="00000000" w:rsidRPr="00000000" w14:paraId="000000B5">
      <w:pPr>
        <w:contextualSpacing w:val="0"/>
        <w:rPr/>
      </w:pPr>
      <w:r w:rsidDel="00000000" w:rsidR="00000000" w:rsidRPr="00000000">
        <w:rPr>
          <w:b w:val="1"/>
          <w:u w:val="single"/>
          <w:rtl w:val="0"/>
        </w:rPr>
        <w:t xml:space="preserve">Lab Activity - Install of SQL Container:</w:t>
      </w:r>
      <w:r w:rsidDel="00000000" w:rsidR="00000000" w:rsidRPr="00000000">
        <w:rPr>
          <w:rtl w:val="0"/>
        </w:rPr>
        <w:t xml:space="preserve">   </w:t>
      </w:r>
    </w:p>
    <w:p w:rsidR="00000000" w:rsidDel="00000000" w:rsidP="00000000" w:rsidRDefault="00000000" w:rsidRPr="00000000" w14:paraId="000000B6">
      <w:pPr>
        <w:contextualSpacing w:val="0"/>
        <w:rPr/>
      </w:pPr>
      <w:r w:rsidDel="00000000" w:rsidR="00000000" w:rsidRPr="00000000">
        <w:rPr>
          <w:rtl w:val="0"/>
        </w:rPr>
        <w:t xml:space="preserve">   </w:t>
      </w:r>
    </w:p>
    <w:p w:rsidR="00000000" w:rsidDel="00000000" w:rsidP="00000000" w:rsidRDefault="00000000" w:rsidRPr="00000000" w14:paraId="000000B7">
      <w:pPr>
        <w:contextualSpacing w:val="0"/>
        <w:rPr>
          <w:sz w:val="20"/>
          <w:szCs w:val="20"/>
        </w:rPr>
      </w:pPr>
      <w:r w:rsidDel="00000000" w:rsidR="00000000" w:rsidRPr="00000000">
        <w:rPr>
          <w:sz w:val="20"/>
          <w:szCs w:val="20"/>
          <w:rtl w:val="0"/>
        </w:rPr>
        <w:t xml:space="preserve">Fro</w:t>
      </w:r>
      <w:r w:rsidDel="00000000" w:rsidR="00000000" w:rsidRPr="00000000">
        <w:rPr>
          <w:sz w:val="20"/>
          <w:szCs w:val="20"/>
          <w:rtl w:val="0"/>
        </w:rPr>
        <w:t xml:space="preserve">m Docker hub, we have the command to run SQL container.</w:t>
      </w:r>
    </w:p>
    <w:p w:rsidR="00000000" w:rsidDel="00000000" w:rsidP="00000000" w:rsidRDefault="00000000" w:rsidRPr="00000000" w14:paraId="000000B8">
      <w:pPr>
        <w:contextualSpacing w:val="0"/>
        <w:rPr>
          <w:rFonts w:ascii="Verdana" w:cs="Verdana" w:eastAsia="Verdana" w:hAnsi="Verdana"/>
          <w:color w:val="333333"/>
          <w:sz w:val="24"/>
          <w:szCs w:val="24"/>
          <w:shd w:fill="f8f8f8" w:val="clear"/>
        </w:rPr>
      </w:pPr>
      <w:r w:rsidDel="00000000" w:rsidR="00000000" w:rsidRPr="00000000">
        <w:rPr>
          <w:rFonts w:ascii="Verdana" w:cs="Verdana" w:eastAsia="Verdana" w:hAnsi="Verdana"/>
          <w:color w:val="333333"/>
          <w:sz w:val="24"/>
          <w:szCs w:val="24"/>
          <w:shd w:fill="f8f8f8" w:val="clear"/>
          <w:rtl w:val="0"/>
        </w:rPr>
        <w:t xml:space="preserve">docker run --name some-mysql -e MYSQL_ROOT_PASSWORD=my-secret-pw -d mysql:tag</w:t>
      </w:r>
    </w:p>
    <w:p w:rsidR="00000000" w:rsidDel="00000000" w:rsidP="00000000" w:rsidRDefault="00000000" w:rsidRPr="00000000" w14:paraId="000000B9">
      <w:pPr>
        <w:contextualSpacing w:val="0"/>
        <w:rPr>
          <w:sz w:val="20"/>
          <w:szCs w:val="20"/>
        </w:rPr>
      </w:pPr>
      <w:r w:rsidDel="00000000" w:rsidR="00000000" w:rsidRPr="00000000">
        <w:rPr>
          <w:rtl w:val="0"/>
        </w:rPr>
      </w:r>
    </w:p>
    <w:p w:rsidR="00000000" w:rsidDel="00000000" w:rsidP="00000000" w:rsidRDefault="00000000" w:rsidRPr="00000000" w14:paraId="000000BA">
      <w:pPr>
        <w:contextualSpacing w:val="0"/>
        <w:rPr>
          <w:sz w:val="20"/>
          <w:szCs w:val="20"/>
        </w:rPr>
      </w:pPr>
      <w:r w:rsidDel="00000000" w:rsidR="00000000" w:rsidRPr="00000000">
        <w:rPr>
          <w:rtl w:val="0"/>
        </w:rPr>
      </w:r>
    </w:p>
    <w:p w:rsidR="00000000" w:rsidDel="00000000" w:rsidP="00000000" w:rsidRDefault="00000000" w:rsidRPr="00000000" w14:paraId="000000BB">
      <w:pPr>
        <w:contextualSpacing w:val="0"/>
        <w:rPr>
          <w:i w:val="1"/>
          <w:sz w:val="20"/>
          <w:szCs w:val="20"/>
        </w:rPr>
      </w:pPr>
      <w:r w:rsidDel="00000000" w:rsidR="00000000" w:rsidRPr="00000000">
        <w:rPr>
          <w:i w:val="1"/>
          <w:sz w:val="20"/>
          <w:szCs w:val="20"/>
          <w:rtl w:val="0"/>
        </w:rPr>
        <w:t xml:space="preserve">docker run --name My</w:t>
      </w:r>
      <w:r w:rsidDel="00000000" w:rsidR="00000000" w:rsidRPr="00000000">
        <w:rPr>
          <w:i w:val="1"/>
          <w:sz w:val="20"/>
          <w:szCs w:val="20"/>
          <w:rtl w:val="0"/>
        </w:rPr>
        <w:t xml:space="preserve">SQL</w:t>
      </w:r>
      <w:r w:rsidDel="00000000" w:rsidR="00000000" w:rsidRPr="00000000">
        <w:rPr>
          <w:i w:val="1"/>
          <w:sz w:val="20"/>
          <w:szCs w:val="20"/>
          <w:rtl w:val="0"/>
        </w:rPr>
        <w:t xml:space="preserve">DB -e MYSQL_ROOT_PASSWORD=12345 -d -p 3306:3306 mysql</w:t>
      </w:r>
    </w:p>
    <w:p w:rsidR="00000000" w:rsidDel="00000000" w:rsidP="00000000" w:rsidRDefault="00000000" w:rsidRPr="00000000" w14:paraId="000000BC">
      <w:pPr>
        <w:contextualSpacing w:val="0"/>
        <w:rPr>
          <w:i w:val="1"/>
          <w:sz w:val="20"/>
          <w:szCs w:val="20"/>
        </w:rPr>
      </w:pPr>
      <w:r w:rsidDel="00000000" w:rsidR="00000000" w:rsidRPr="00000000">
        <w:rPr>
          <w:i w:val="1"/>
          <w:sz w:val="20"/>
          <w:szCs w:val="20"/>
          <w:rtl w:val="0"/>
        </w:rPr>
        <w:t xml:space="preserve">   mysql -h 818cfc2a2762 -u root -p12345</w:t>
      </w:r>
      <w:r w:rsidDel="00000000" w:rsidR="00000000" w:rsidRPr="00000000">
        <w:rPr>
          <w:rtl w:val="0"/>
        </w:rPr>
      </w:r>
    </w:p>
    <w:p w:rsidR="00000000" w:rsidDel="00000000" w:rsidP="00000000" w:rsidRDefault="00000000" w:rsidRPr="00000000" w14:paraId="000000BD">
      <w:pPr>
        <w:contextualSpacing w:val="0"/>
        <w:rPr>
          <w:i w:val="1"/>
          <w:sz w:val="20"/>
          <w:szCs w:val="20"/>
        </w:rPr>
      </w:pPr>
      <w:r w:rsidDel="00000000" w:rsidR="00000000" w:rsidRPr="00000000">
        <w:rPr>
          <w:rtl w:val="0"/>
        </w:rPr>
      </w:r>
    </w:p>
    <w:p w:rsidR="00000000" w:rsidDel="00000000" w:rsidP="00000000" w:rsidRDefault="00000000" w:rsidRPr="00000000" w14:paraId="000000BE">
      <w:pPr>
        <w:contextualSpacing w:val="0"/>
        <w:rPr>
          <w:sz w:val="20"/>
          <w:szCs w:val="20"/>
        </w:rPr>
      </w:pPr>
      <w:r w:rsidDel="00000000" w:rsidR="00000000" w:rsidRPr="00000000">
        <w:rPr>
          <w:sz w:val="20"/>
          <w:szCs w:val="20"/>
          <w:rtl w:val="0"/>
        </w:rPr>
        <w:t xml:space="preserve">With the name as </w:t>
      </w:r>
      <w:r w:rsidDel="00000000" w:rsidR="00000000" w:rsidRPr="00000000">
        <w:rPr>
          <w:i w:val="1"/>
          <w:sz w:val="20"/>
          <w:szCs w:val="20"/>
          <w:rtl w:val="0"/>
        </w:rPr>
        <w:t xml:space="preserve">MySQLDB </w:t>
      </w:r>
      <w:r w:rsidDel="00000000" w:rsidR="00000000" w:rsidRPr="00000000">
        <w:rPr>
          <w:sz w:val="20"/>
          <w:szCs w:val="20"/>
          <w:rtl w:val="0"/>
        </w:rPr>
        <w:t xml:space="preserve"> and password as 12345, we run the following command to start mysql container. </w:t>
      </w:r>
    </w:p>
    <w:p w:rsidR="00000000" w:rsidDel="00000000" w:rsidP="00000000" w:rsidRDefault="00000000" w:rsidRPr="00000000" w14:paraId="000000BF">
      <w:pPr>
        <w:contextualSpacing w:val="0"/>
        <w:rPr>
          <w:sz w:val="20"/>
          <w:szCs w:val="20"/>
        </w:rPr>
      </w:pPr>
      <w:r w:rsidDel="00000000" w:rsidR="00000000" w:rsidRPr="00000000">
        <w:rPr>
          <w:sz w:val="20"/>
          <w:szCs w:val="20"/>
          <w:rtl w:val="0"/>
        </w:rPr>
        <w:t xml:space="preserve">( Note: when we use run , it automatically performs pull and then performs run operation</w:t>
      </w:r>
    </w:p>
    <w:p w:rsidR="00000000" w:rsidDel="00000000" w:rsidP="00000000" w:rsidRDefault="00000000" w:rsidRPr="00000000" w14:paraId="000000C0">
      <w:pPr>
        <w:contextualSpacing w:val="0"/>
        <w:rPr>
          <w:sz w:val="20"/>
          <w:szCs w:val="20"/>
        </w:rPr>
      </w:pPr>
      <w:r w:rsidDel="00000000" w:rsidR="00000000" w:rsidRPr="00000000">
        <w:rPr>
          <w:sz w:val="20"/>
          <w:szCs w:val="20"/>
          <w:rtl w:val="0"/>
        </w:rPr>
        <w:t xml:space="preserve">Image name from which the container is created is given as the last argument)</w:t>
      </w:r>
    </w:p>
    <w:p w:rsidR="00000000" w:rsidDel="00000000" w:rsidP="00000000" w:rsidRDefault="00000000" w:rsidRPr="00000000" w14:paraId="000000C1">
      <w:pPr>
        <w:contextualSpacing w:val="0"/>
        <w:rPr>
          <w:sz w:val="20"/>
          <w:szCs w:val="20"/>
        </w:rPr>
      </w:pPr>
      <w:r w:rsidDel="00000000" w:rsidR="00000000" w:rsidRPr="00000000">
        <w:rPr>
          <w:sz w:val="20"/>
          <w:szCs w:val="20"/>
          <w:rtl w:val="0"/>
        </w:rPr>
        <w:t xml:space="preserve">During the start of sql container, it expects root password to be set .. we are setting this password as an environmental variable, which is passed as an argument  ( -e)</w:t>
      </w:r>
    </w:p>
    <w:p w:rsidR="00000000" w:rsidDel="00000000" w:rsidP="00000000" w:rsidRDefault="00000000" w:rsidRPr="00000000" w14:paraId="000000C2">
      <w:pPr>
        <w:contextualSpacing w:val="0"/>
        <w:rPr>
          <w:i w:val="1"/>
          <w:sz w:val="20"/>
          <w:szCs w:val="20"/>
        </w:rPr>
      </w:pPr>
      <w:r w:rsidDel="00000000" w:rsidR="00000000" w:rsidRPr="00000000">
        <w:rPr>
          <w:rtl w:val="0"/>
        </w:rPr>
      </w:r>
    </w:p>
    <w:p w:rsidR="00000000" w:rsidDel="00000000" w:rsidP="00000000" w:rsidRDefault="00000000" w:rsidRPr="00000000" w14:paraId="000000C3">
      <w:pPr>
        <w:contextualSpacing w:val="0"/>
        <w:rPr>
          <w:b w:val="1"/>
          <w:sz w:val="20"/>
          <w:szCs w:val="20"/>
          <w:u w:val="single"/>
        </w:rPr>
      </w:pPr>
      <w:r w:rsidDel="00000000" w:rsidR="00000000" w:rsidRPr="00000000">
        <w:rPr>
          <w:b w:val="1"/>
          <w:sz w:val="20"/>
          <w:szCs w:val="20"/>
          <w:u w:val="single"/>
          <w:rtl w:val="0"/>
        </w:rPr>
        <w:t xml:space="preserve">Linking of Containers:</w:t>
      </w:r>
    </w:p>
    <w:p w:rsidR="00000000" w:rsidDel="00000000" w:rsidP="00000000" w:rsidRDefault="00000000" w:rsidRPr="00000000" w14:paraId="000000C4">
      <w:pPr>
        <w:contextualSpacing w:val="0"/>
        <w:rPr>
          <w:sz w:val="20"/>
          <w:szCs w:val="20"/>
        </w:rPr>
      </w:pPr>
      <w:r w:rsidDel="00000000" w:rsidR="00000000" w:rsidRPr="00000000">
        <w:rPr>
          <w:sz w:val="20"/>
          <w:szCs w:val="20"/>
          <w:rtl w:val="0"/>
        </w:rPr>
        <w:t xml:space="preserve">When there is a dependency of applications running on different containers, we need to link the containers. WordPress application has a dependency on sql .. So, when we spin up the wordpress container, we link the dependency of sqldb.</w:t>
      </w:r>
      <w:r w:rsidDel="00000000" w:rsidR="00000000" w:rsidRPr="00000000">
        <w:rPr>
          <w:rtl w:val="0"/>
        </w:rPr>
      </w:r>
    </w:p>
    <w:p w:rsidR="00000000" w:rsidDel="00000000" w:rsidP="00000000" w:rsidRDefault="00000000" w:rsidRPr="00000000" w14:paraId="000000C5">
      <w:pPr>
        <w:contextualSpacing w:val="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C6">
      <w:pPr>
        <w:contextualSpacing w:val="0"/>
        <w:rPr>
          <w:i w:val="1"/>
          <w:sz w:val="20"/>
          <w:szCs w:val="20"/>
        </w:rPr>
      </w:pPr>
      <w:r w:rsidDel="00000000" w:rsidR="00000000" w:rsidRPr="00000000">
        <w:rPr>
          <w:i w:val="1"/>
          <w:sz w:val="20"/>
          <w:szCs w:val="20"/>
          <w:rtl w:val="0"/>
        </w:rPr>
        <w:t xml:space="preserve">  docker run --name mywordpress --link MySQLDB:mysql -p 8080:80 -d wordpress</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t xml:space="preserve">15- Nov-2018</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t xml:space="preserve">Remove all docker containers.</w:t>
      </w:r>
    </w:p>
    <w:p w:rsidR="00000000" w:rsidDel="00000000" w:rsidP="00000000" w:rsidRDefault="00000000" w:rsidRPr="00000000" w14:paraId="000000CB">
      <w:pPr>
        <w:contextualSpacing w:val="0"/>
        <w:rPr/>
      </w:pPr>
      <w:r w:rsidDel="00000000" w:rsidR="00000000" w:rsidRPr="00000000">
        <w:rPr>
          <w:rtl w:val="0"/>
        </w:rPr>
        <w:t xml:space="preserve">docker rm -f  $(docker ps -aq)</w:t>
      </w:r>
    </w:p>
    <w:p w:rsidR="00000000" w:rsidDel="00000000" w:rsidP="00000000" w:rsidRDefault="00000000" w:rsidRPr="00000000" w14:paraId="000000CC">
      <w:pPr>
        <w:contextualSpacing w:val="0"/>
        <w:rPr/>
      </w:pPr>
      <w:r w:rsidDel="00000000" w:rsidR="00000000" w:rsidRPr="00000000">
        <w:rPr>
          <w:rtl w:val="0"/>
        </w:rPr>
        <w:t xml:space="preserve">Remove all docker images </w:t>
      </w:r>
    </w:p>
    <w:p w:rsidR="00000000" w:rsidDel="00000000" w:rsidP="00000000" w:rsidRDefault="00000000" w:rsidRPr="00000000" w14:paraId="000000CD">
      <w:pPr>
        <w:contextualSpacing w:val="0"/>
        <w:rPr/>
      </w:pPr>
      <w:r w:rsidDel="00000000" w:rsidR="00000000" w:rsidRPr="00000000">
        <w:rPr>
          <w:rtl w:val="0"/>
        </w:rPr>
        <w:t xml:space="preserve">docker rmi $(docker images)</w:t>
      </w:r>
    </w:p>
    <w:p w:rsidR="00000000" w:rsidDel="00000000" w:rsidP="00000000" w:rsidRDefault="00000000" w:rsidRPr="00000000" w14:paraId="000000CE">
      <w:pPr>
        <w:contextualSpacing w:val="0"/>
        <w:rPr/>
      </w:pPr>
      <w:r w:rsidDel="00000000" w:rsidR="00000000" w:rsidRPr="00000000">
        <w:rPr>
          <w:rtl w:val="0"/>
        </w:rPr>
        <w:t xml:space="preserve">Lab - Use of DOCKER COPY command</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t xml:space="preserve">docker cp /root/index.html my_httpd:/usr/local/apache2/htdocs</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t xml:space="preserve">You can have your configuration files handy on the server and push to the container using copy command. </w:t>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t xml:space="preserve">You can also copy configuration files while building the container.</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t xml:space="preserve">We can also copy configs from running container to your local machine</w:t>
      </w:r>
    </w:p>
    <w:p w:rsidR="00000000" w:rsidDel="00000000" w:rsidP="00000000" w:rsidRDefault="00000000" w:rsidRPr="00000000" w14:paraId="000000D7">
      <w:pPr>
        <w:contextualSpacing w:val="0"/>
        <w:rPr/>
      </w:pPr>
      <w:r w:rsidDel="00000000" w:rsidR="00000000" w:rsidRPr="00000000">
        <w:rPr>
          <w:rtl w:val="0"/>
        </w:rPr>
        <w:t xml:space="preserve">docker cp my_httpd:/usr/local/apache2/htdocs /root/index.html</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t xml:space="preserve">Volumes:</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t xml:space="preserve">To create a volume: </w:t>
      </w:r>
    </w:p>
    <w:p w:rsidR="00000000" w:rsidDel="00000000" w:rsidP="00000000" w:rsidRDefault="00000000" w:rsidRPr="00000000" w14:paraId="000000DC">
      <w:pPr>
        <w:contextualSpacing w:val="0"/>
        <w:rPr>
          <w:i w:val="1"/>
          <w:sz w:val="20"/>
          <w:szCs w:val="20"/>
        </w:rPr>
      </w:pPr>
      <w:r w:rsidDel="00000000" w:rsidR="00000000" w:rsidRPr="00000000">
        <w:rPr>
          <w:i w:val="1"/>
          <w:sz w:val="20"/>
          <w:szCs w:val="20"/>
          <w:rtl w:val="0"/>
        </w:rPr>
        <w:t xml:space="preserve">d</w:t>
      </w:r>
      <w:r w:rsidDel="00000000" w:rsidR="00000000" w:rsidRPr="00000000">
        <w:rPr>
          <w:i w:val="1"/>
          <w:sz w:val="20"/>
          <w:szCs w:val="20"/>
          <w:rtl w:val="0"/>
        </w:rPr>
        <w:t xml:space="preserve">ocker volume create my_vol</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t xml:space="preserve">docker run -v  my_vol:/root /usr/local/apache2/htdocs</w:t>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t xml:space="preserve">docker run -v my_vol:/usr/local/apache2/htdocs/ -d -p 81:80 httpd</w:t>
      </w: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 xml:space="preserve">We are mapping /creating softlink/symlink for the content in the specified path (/usr/local/apache2/htdocs) to my_vol </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Fonts w:ascii="Arial Unicode MS" w:cs="Arial Unicode MS" w:eastAsia="Arial Unicode MS" w:hAnsi="Arial Unicode MS"/>
          <w:rtl w:val="0"/>
        </w:rPr>
        <w:t xml:space="preserve">My_vol → /usr/local/apache2/htdocs</w:t>
      </w:r>
    </w:p>
    <w:p w:rsidR="00000000" w:rsidDel="00000000" w:rsidP="00000000" w:rsidRDefault="00000000" w:rsidRPr="00000000" w14:paraId="000000E5">
      <w:pPr>
        <w:contextualSpacing w:val="0"/>
        <w:rPr/>
      </w:pPr>
      <w:r w:rsidDel="00000000" w:rsidR="00000000" w:rsidRPr="00000000">
        <w:rPr>
          <w:rtl w:val="0"/>
        </w:rPr>
        <w:t xml:space="preserve">Changes done on my_vol will reflect in the htdocs and vice-versa.</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t xml:space="preserve">Where is my_vol located??</w:t>
      </w:r>
    </w:p>
    <w:p w:rsidR="00000000" w:rsidDel="00000000" w:rsidP="00000000" w:rsidRDefault="00000000" w:rsidRPr="00000000" w14:paraId="000000E8">
      <w:pPr>
        <w:contextualSpacing w:val="0"/>
        <w:rPr/>
      </w:pPr>
      <w:r w:rsidDel="00000000" w:rsidR="00000000" w:rsidRPr="00000000">
        <w:rPr>
          <w:rtl w:val="0"/>
        </w:rPr>
        <w:t xml:space="preserve">d</w:t>
      </w:r>
      <w:r w:rsidDel="00000000" w:rsidR="00000000" w:rsidRPr="00000000">
        <w:rPr>
          <w:rtl w:val="0"/>
        </w:rPr>
        <w:t xml:space="preserve">f -hk  ( to list all the mounts)</w:t>
      </w:r>
    </w:p>
    <w:p w:rsidR="00000000" w:rsidDel="00000000" w:rsidP="00000000" w:rsidRDefault="00000000" w:rsidRPr="00000000" w14:paraId="000000E9">
      <w:pPr>
        <w:contextualSpacing w:val="0"/>
        <w:rPr/>
      </w:pPr>
      <w:r w:rsidDel="00000000" w:rsidR="00000000" w:rsidRPr="00000000">
        <w:rPr>
          <w:rtl w:val="0"/>
        </w:rPr>
        <w:t xml:space="preserve">User docker inspect command to find the location of my_vol</w:t>
      </w:r>
    </w:p>
    <w:p w:rsidR="00000000" w:rsidDel="00000000" w:rsidP="00000000" w:rsidRDefault="00000000" w:rsidRPr="00000000" w14:paraId="000000EA">
      <w:pPr>
        <w:contextualSpacing w:val="0"/>
        <w:rPr/>
      </w:pPr>
      <w:r w:rsidDel="00000000" w:rsidR="00000000" w:rsidRPr="00000000">
        <w:rPr>
          <w:rtl w:val="0"/>
        </w:rPr>
        <w:t xml:space="preserve">[root@ip-172-31-30-133 ~]# docker inspect my_vol</w:t>
      </w:r>
    </w:p>
    <w:p w:rsidR="00000000" w:rsidDel="00000000" w:rsidP="00000000" w:rsidRDefault="00000000" w:rsidRPr="00000000" w14:paraId="000000EB">
      <w:pPr>
        <w:contextualSpacing w:val="0"/>
        <w:rPr/>
      </w:pPr>
      <w:r w:rsidDel="00000000" w:rsidR="00000000" w:rsidRPr="00000000">
        <w:rPr>
          <w:rtl w:val="0"/>
        </w:rPr>
        <w:t xml:space="preserve">[</w:t>
      </w:r>
    </w:p>
    <w:p w:rsidR="00000000" w:rsidDel="00000000" w:rsidP="00000000" w:rsidRDefault="00000000" w:rsidRPr="00000000" w14:paraId="000000EC">
      <w:pPr>
        <w:contextualSpacing w:val="0"/>
        <w:rPr/>
      </w:pPr>
      <w:r w:rsidDel="00000000" w:rsidR="00000000" w:rsidRPr="00000000">
        <w:rPr>
          <w:rtl w:val="0"/>
        </w:rPr>
        <w:t xml:space="preserve">    {</w:t>
      </w:r>
    </w:p>
    <w:p w:rsidR="00000000" w:rsidDel="00000000" w:rsidP="00000000" w:rsidRDefault="00000000" w:rsidRPr="00000000" w14:paraId="000000ED">
      <w:pPr>
        <w:contextualSpacing w:val="0"/>
        <w:rPr/>
      </w:pPr>
      <w:r w:rsidDel="00000000" w:rsidR="00000000" w:rsidRPr="00000000">
        <w:rPr>
          <w:rtl w:val="0"/>
        </w:rPr>
        <w:t xml:space="preserve">        "CreatedAt": "2018-11-15T04:33:12Z",</w:t>
      </w:r>
    </w:p>
    <w:p w:rsidR="00000000" w:rsidDel="00000000" w:rsidP="00000000" w:rsidRDefault="00000000" w:rsidRPr="00000000" w14:paraId="000000EE">
      <w:pPr>
        <w:contextualSpacing w:val="0"/>
        <w:rPr/>
      </w:pPr>
      <w:r w:rsidDel="00000000" w:rsidR="00000000" w:rsidRPr="00000000">
        <w:rPr>
          <w:rtl w:val="0"/>
        </w:rPr>
        <w:t xml:space="preserve">        "Driver": "local",</w:t>
      </w:r>
    </w:p>
    <w:p w:rsidR="00000000" w:rsidDel="00000000" w:rsidP="00000000" w:rsidRDefault="00000000" w:rsidRPr="00000000" w14:paraId="000000EF">
      <w:pPr>
        <w:contextualSpacing w:val="0"/>
        <w:rPr/>
      </w:pPr>
      <w:r w:rsidDel="00000000" w:rsidR="00000000" w:rsidRPr="00000000">
        <w:rPr>
          <w:rtl w:val="0"/>
        </w:rPr>
        <w:t xml:space="preserve">        "Labels": {},</w:t>
      </w:r>
    </w:p>
    <w:p w:rsidR="00000000" w:rsidDel="00000000" w:rsidP="00000000" w:rsidRDefault="00000000" w:rsidRPr="00000000" w14:paraId="000000F0">
      <w:pPr>
        <w:contextualSpacing w:val="0"/>
        <w:rPr/>
      </w:pPr>
      <w:r w:rsidDel="00000000" w:rsidR="00000000" w:rsidRPr="00000000">
        <w:rPr>
          <w:rtl w:val="0"/>
        </w:rPr>
        <w:t xml:space="preserve">       </w:t>
      </w:r>
      <w:r w:rsidDel="00000000" w:rsidR="00000000" w:rsidRPr="00000000">
        <w:rPr>
          <w:shd w:fill="d5a6bd" w:val="clear"/>
          <w:rtl w:val="0"/>
        </w:rPr>
        <w:t xml:space="preserve"> "Mountpoint": "/var/lib/docker/volumes/my_vol/_data"</w:t>
      </w:r>
      <w:r w:rsidDel="00000000" w:rsidR="00000000" w:rsidRPr="00000000">
        <w:rPr>
          <w:rtl w:val="0"/>
        </w:rPr>
        <w:t xml:space="preserve">,</w:t>
      </w:r>
    </w:p>
    <w:p w:rsidR="00000000" w:rsidDel="00000000" w:rsidP="00000000" w:rsidRDefault="00000000" w:rsidRPr="00000000" w14:paraId="000000F1">
      <w:pPr>
        <w:contextualSpacing w:val="0"/>
        <w:rPr/>
      </w:pPr>
      <w:r w:rsidDel="00000000" w:rsidR="00000000" w:rsidRPr="00000000">
        <w:rPr>
          <w:rtl w:val="0"/>
        </w:rPr>
        <w:t xml:space="preserve">        "Name": "my_vol",</w:t>
      </w:r>
    </w:p>
    <w:p w:rsidR="00000000" w:rsidDel="00000000" w:rsidP="00000000" w:rsidRDefault="00000000" w:rsidRPr="00000000" w14:paraId="000000F2">
      <w:pPr>
        <w:contextualSpacing w:val="0"/>
        <w:rPr/>
      </w:pPr>
      <w:r w:rsidDel="00000000" w:rsidR="00000000" w:rsidRPr="00000000">
        <w:rPr>
          <w:rtl w:val="0"/>
        </w:rPr>
        <w:t xml:space="preserve">        "Options": {},</w:t>
      </w:r>
    </w:p>
    <w:p w:rsidR="00000000" w:rsidDel="00000000" w:rsidP="00000000" w:rsidRDefault="00000000" w:rsidRPr="00000000" w14:paraId="000000F3">
      <w:pPr>
        <w:contextualSpacing w:val="0"/>
        <w:rPr/>
      </w:pPr>
      <w:r w:rsidDel="00000000" w:rsidR="00000000" w:rsidRPr="00000000">
        <w:rPr>
          <w:rtl w:val="0"/>
        </w:rPr>
        <w:t xml:space="preserve">        "Scope": "local"</w:t>
      </w:r>
    </w:p>
    <w:p w:rsidR="00000000" w:rsidDel="00000000" w:rsidP="00000000" w:rsidRDefault="00000000" w:rsidRPr="00000000" w14:paraId="000000F4">
      <w:pPr>
        <w:contextualSpacing w:val="0"/>
        <w:rPr/>
      </w:pPr>
      <w:r w:rsidDel="00000000" w:rsidR="00000000" w:rsidRPr="00000000">
        <w:rPr>
          <w:rtl w:val="0"/>
        </w:rPr>
        <w:t xml:space="preserve">    }</w:t>
      </w:r>
    </w:p>
    <w:p w:rsidR="00000000" w:rsidDel="00000000" w:rsidP="00000000" w:rsidRDefault="00000000" w:rsidRPr="00000000" w14:paraId="000000F5">
      <w:pPr>
        <w:contextualSpacing w:val="0"/>
        <w:rPr/>
      </w:pPr>
      <w:r w:rsidDel="00000000" w:rsidR="00000000" w:rsidRPr="00000000">
        <w:rPr>
          <w:rtl w:val="0"/>
        </w:rPr>
        <w:t xml:space="preserve">]</w:t>
      </w:r>
    </w:p>
    <w:p w:rsidR="00000000" w:rsidDel="00000000" w:rsidP="00000000" w:rsidRDefault="00000000" w:rsidRPr="00000000" w14:paraId="000000F6">
      <w:pPr>
        <w:contextualSpacing w:val="0"/>
        <w:rPr/>
      </w:pPr>
      <w:r w:rsidDel="00000000" w:rsidR="00000000" w:rsidRPr="00000000">
        <w:rPr>
          <w:rtl w:val="0"/>
        </w:rPr>
        <w:t xml:space="preserve">[root@ip-172-31-30-133 ~]#</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t xml:space="preserve">Multiple containers could be mapped to a single volume and configuration changes done on the location is reflected on the container.</w:t>
      </w:r>
    </w:p>
    <w:p w:rsidR="00000000" w:rsidDel="00000000" w:rsidP="00000000" w:rsidRDefault="00000000" w:rsidRPr="00000000" w14:paraId="000000FD">
      <w:pPr>
        <w:contextualSpacing w:val="0"/>
        <w:rPr/>
      </w:pPr>
      <w:r w:rsidDel="00000000" w:rsidR="00000000" w:rsidRPr="00000000">
        <w:rPr>
          <w:rtl w:val="0"/>
        </w:rPr>
        <w:t xml:space="preserve">This could be configuration or logs. </w:t>
      </w:r>
    </w:p>
    <w:p w:rsidR="00000000" w:rsidDel="00000000" w:rsidP="00000000" w:rsidRDefault="00000000" w:rsidRPr="00000000" w14:paraId="000000FE">
      <w:pPr>
        <w:contextualSpacing w:val="0"/>
        <w:rPr/>
      </w:pPr>
      <w:r w:rsidDel="00000000" w:rsidR="00000000" w:rsidRPr="00000000">
        <w:rPr>
          <w:rtl w:val="0"/>
        </w:rPr>
        <w:t xml:space="preserve">We use volumes to avoid explicitly logging into containers.</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t xml:space="preserve">Try with one more opton of --mount /root/my_container_httpdconfig </w:t>
      </w:r>
    </w:p>
    <w:p w:rsidR="00000000" w:rsidDel="00000000" w:rsidP="00000000" w:rsidRDefault="00000000" w:rsidRPr="00000000" w14:paraId="00000101">
      <w:pPr>
        <w:contextualSpacing w:val="0"/>
        <w:rPr/>
      </w:pPr>
      <w:r w:rsidDel="00000000" w:rsidR="00000000" w:rsidRPr="00000000">
        <w:rPr>
          <w:rtl w:val="0"/>
        </w:rPr>
        <w:t xml:space="preserve">I.e .creating a volume on the desired mount point.</w:t>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t xml:space="preserve">Docker Compose:</w:t>
      </w:r>
    </w:p>
    <w:p w:rsidR="00000000" w:rsidDel="00000000" w:rsidP="00000000" w:rsidRDefault="00000000" w:rsidRPr="00000000" w14:paraId="00000104">
      <w:pPr>
        <w:contextualSpacing w:val="0"/>
        <w:rPr/>
      </w:pPr>
      <w:r w:rsidDel="00000000" w:rsidR="00000000" w:rsidRPr="00000000">
        <w:rPr>
          <w:rtl w:val="0"/>
        </w:rPr>
        <w:t xml:space="preserve">Place all the required configuration files in a yml file and spin all the required containers in a single shot using this yaml file.</w:t>
      </w:r>
    </w:p>
    <w:p w:rsidR="00000000" w:rsidDel="00000000" w:rsidP="00000000" w:rsidRDefault="00000000" w:rsidRPr="00000000" w14:paraId="00000105">
      <w:pPr>
        <w:contextualSpacing w:val="0"/>
        <w:rPr>
          <w:u w:val="single"/>
        </w:rPr>
      </w:pPr>
      <w:r w:rsidDel="00000000" w:rsidR="00000000" w:rsidRPr="00000000">
        <w:rPr>
          <w:rtl w:val="0"/>
        </w:rPr>
      </w:r>
    </w:p>
    <w:p w:rsidR="00000000" w:rsidDel="00000000" w:rsidP="00000000" w:rsidRDefault="00000000" w:rsidRPr="00000000" w14:paraId="00000106">
      <w:pPr>
        <w:contextualSpacing w:val="0"/>
        <w:rPr>
          <w:u w:val="single"/>
        </w:rPr>
      </w:pPr>
      <w:r w:rsidDel="00000000" w:rsidR="00000000" w:rsidRPr="00000000">
        <w:rPr>
          <w:rtl w:val="0"/>
        </w:rPr>
      </w:r>
    </w:p>
    <w:p w:rsidR="00000000" w:rsidDel="00000000" w:rsidP="00000000" w:rsidRDefault="00000000" w:rsidRPr="00000000" w14:paraId="00000107">
      <w:pPr>
        <w:contextualSpacing w:val="0"/>
        <w:rPr>
          <w:u w:val="single"/>
        </w:rPr>
      </w:pPr>
      <w:r w:rsidDel="00000000" w:rsidR="00000000" w:rsidRPr="00000000">
        <w:rPr>
          <w:u w:val="single"/>
          <w:rtl w:val="0"/>
        </w:rPr>
        <w:t xml:space="preserve">16-NOV-2018</w:t>
      </w:r>
    </w:p>
    <w:p w:rsidR="00000000" w:rsidDel="00000000" w:rsidP="00000000" w:rsidRDefault="00000000" w:rsidRPr="00000000" w14:paraId="00000108">
      <w:pPr>
        <w:contextualSpacing w:val="0"/>
        <w:rPr/>
      </w:pPr>
      <w:r w:rsidDel="00000000" w:rsidR="00000000" w:rsidRPr="00000000">
        <w:rPr>
          <w:u w:val="single"/>
          <w:rtl w:val="0"/>
        </w:rPr>
        <w:t xml:space="preserve">Building Images: </w:t>
      </w: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t xml:space="preserve">Create a file name Dockerfile  in a directory under root. ( filename is case sensitive.. We have to use exactly Dockerfile )</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t xml:space="preserve">Docker uses DSL .. Domain specific language.. Docker is developed in Golang.. </w:t>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t xml:space="preserve">In the Dockerfile, the first command starts with FROM</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t xml:space="preserve">v</w:t>
      </w:r>
      <w:r w:rsidDel="00000000" w:rsidR="00000000" w:rsidRPr="00000000">
        <w:rPr>
          <w:rtl w:val="0"/>
        </w:rPr>
        <w:t xml:space="preserve">i Dockerfile</w:t>
      </w:r>
    </w:p>
    <w:p w:rsidR="00000000" w:rsidDel="00000000" w:rsidP="00000000" w:rsidRDefault="00000000" w:rsidRPr="00000000" w14:paraId="00000111">
      <w:pPr>
        <w:contextualSpacing w:val="0"/>
        <w:rPr/>
      </w:pPr>
      <w:r w:rsidDel="00000000" w:rsidR="00000000" w:rsidRPr="00000000">
        <w:rPr>
          <w:rtl w:val="0"/>
        </w:rPr>
        <w:t xml:space="preserve">FROM ubantu    ( image building it from ubantu)</w:t>
      </w:r>
    </w:p>
    <w:p w:rsidR="00000000" w:rsidDel="00000000" w:rsidP="00000000" w:rsidRDefault="00000000" w:rsidRPr="00000000" w14:paraId="00000112">
      <w:pPr>
        <w:contextualSpacing w:val="0"/>
        <w:rPr/>
      </w:pPr>
      <w:r w:rsidDel="00000000" w:rsidR="00000000" w:rsidRPr="00000000">
        <w:rPr>
          <w:rtl w:val="0"/>
        </w:rPr>
        <w:t xml:space="preserve">.. use FROM scartch if you want to build from scratch </w:t>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t xml:space="preserve">MAINTAINER .. owner of the Docker image..</w:t>
      </w:r>
    </w:p>
    <w:p w:rsidR="00000000" w:rsidDel="00000000" w:rsidP="00000000" w:rsidRDefault="00000000" w:rsidRPr="00000000" w14:paraId="00000115">
      <w:pPr>
        <w:contextualSpacing w:val="0"/>
        <w:rPr/>
      </w:pPr>
      <w:r w:rsidDel="00000000" w:rsidR="00000000" w:rsidRPr="00000000">
        <w:rPr>
          <w:rtl w:val="0"/>
        </w:rPr>
        <w:t xml:space="preserve">RUN  .. after RUN we will give the command that need to be executed during the build of image</w:t>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t xml:space="preserve">MAINTAINER prasad_vadali</w:t>
      </w:r>
    </w:p>
    <w:p w:rsidR="00000000" w:rsidDel="00000000" w:rsidP="00000000" w:rsidRDefault="00000000" w:rsidRPr="00000000" w14:paraId="00000118">
      <w:pPr>
        <w:contextualSpacing w:val="0"/>
        <w:rPr/>
      </w:pPr>
      <w:r w:rsidDel="00000000" w:rsidR="00000000" w:rsidRPr="00000000">
        <w:rPr>
          <w:rtl w:val="0"/>
        </w:rPr>
        <w:t xml:space="preserve">RUN apt-get update -y</w:t>
      </w:r>
    </w:p>
    <w:p w:rsidR="00000000" w:rsidDel="00000000" w:rsidP="00000000" w:rsidRDefault="00000000" w:rsidRPr="00000000" w14:paraId="00000119">
      <w:pPr>
        <w:contextualSpacing w:val="0"/>
        <w:rPr/>
      </w:pPr>
      <w:r w:rsidDel="00000000" w:rsidR="00000000" w:rsidRPr="00000000">
        <w:rPr>
          <w:rtl w:val="0"/>
        </w:rPr>
        <w:t xml:space="preserve">RUN apt-get install apache2 -y</w:t>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t xml:space="preserve">Note: On ubantu, once the service is installed, it gets started automatically</w:t>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t xml:space="preserve">(Note for self: HOw to find and delete swarm file???).. Temp file created on unexpected loss of connectivity during file creation.</w:t>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t xml:space="preserve">Docker build is the command to build image.. </w:t>
      </w:r>
    </w:p>
    <w:p w:rsidR="00000000" w:rsidDel="00000000" w:rsidP="00000000" w:rsidRDefault="00000000" w:rsidRPr="00000000" w14:paraId="00000120">
      <w:pPr>
        <w:contextualSpacing w:val="0"/>
        <w:rPr/>
      </w:pPr>
      <w:r w:rsidDel="00000000" w:rsidR="00000000" w:rsidRPr="00000000">
        <w:rPr>
          <w:rtl w:val="0"/>
        </w:rPr>
        <w:t xml:space="preserve">docker build -t my_apache_vadali:1.0 .</w:t>
      </w:r>
    </w:p>
    <w:p w:rsidR="00000000" w:rsidDel="00000000" w:rsidP="00000000" w:rsidRDefault="00000000" w:rsidRPr="00000000" w14:paraId="00000121">
      <w:pPr>
        <w:contextualSpacing w:val="0"/>
        <w:rPr/>
      </w:pPr>
      <w:r w:rsidDel="00000000" w:rsidR="00000000" w:rsidRPr="00000000">
        <w:rPr>
          <w:rtl w:val="0"/>
        </w:rPr>
        <w:t xml:space="preserve"> 144  cd docker_projects/</w:t>
      </w:r>
    </w:p>
    <w:p w:rsidR="00000000" w:rsidDel="00000000" w:rsidP="00000000" w:rsidRDefault="00000000" w:rsidRPr="00000000" w14:paraId="00000122">
      <w:pPr>
        <w:contextualSpacing w:val="0"/>
        <w:rPr/>
      </w:pPr>
      <w:r w:rsidDel="00000000" w:rsidR="00000000" w:rsidRPr="00000000">
        <w:rPr>
          <w:rtl w:val="0"/>
        </w:rPr>
        <w:t xml:space="preserve">  145  docker build -t my_apache_vadali:1.0 .</w:t>
      </w:r>
    </w:p>
    <w:p w:rsidR="00000000" w:rsidDel="00000000" w:rsidP="00000000" w:rsidRDefault="00000000" w:rsidRPr="00000000" w14:paraId="00000123">
      <w:pPr>
        <w:contextualSpacing w:val="0"/>
        <w:rPr/>
      </w:pPr>
      <w:r w:rsidDel="00000000" w:rsidR="00000000" w:rsidRPr="00000000">
        <w:rPr>
          <w:rtl w:val="0"/>
        </w:rPr>
        <w:t xml:space="preserve">  146  docker images</w:t>
      </w:r>
    </w:p>
    <w:p w:rsidR="00000000" w:rsidDel="00000000" w:rsidP="00000000" w:rsidRDefault="00000000" w:rsidRPr="00000000" w14:paraId="00000124">
      <w:pPr>
        <w:contextualSpacing w:val="0"/>
        <w:rPr/>
      </w:pPr>
      <w:r w:rsidDel="00000000" w:rsidR="00000000" w:rsidRPr="00000000">
        <w:rPr>
          <w:rtl w:val="0"/>
        </w:rPr>
        <w:t xml:space="preserve">  147  docker run -d --name my_cont my_apache_vadali:1.0</w:t>
      </w:r>
    </w:p>
    <w:p w:rsidR="00000000" w:rsidDel="00000000" w:rsidP="00000000" w:rsidRDefault="00000000" w:rsidRPr="00000000" w14:paraId="00000125">
      <w:pPr>
        <w:contextualSpacing w:val="0"/>
        <w:rPr/>
      </w:pPr>
      <w:r w:rsidDel="00000000" w:rsidR="00000000" w:rsidRPr="00000000">
        <w:rPr>
          <w:rtl w:val="0"/>
        </w:rPr>
        <w:t xml:space="preserve">  148  docker rm -f $(docker ps -aq)</w:t>
      </w:r>
    </w:p>
    <w:p w:rsidR="00000000" w:rsidDel="00000000" w:rsidP="00000000" w:rsidRDefault="00000000" w:rsidRPr="00000000" w14:paraId="00000126">
      <w:pPr>
        <w:contextualSpacing w:val="0"/>
        <w:rPr/>
      </w:pPr>
      <w:r w:rsidDel="00000000" w:rsidR="00000000" w:rsidRPr="00000000">
        <w:rPr>
          <w:rtl w:val="0"/>
        </w:rPr>
        <w:t xml:space="preserve">  149  docker run -d -it --name my_cont my_apache_vadali:1.0</w:t>
      </w:r>
    </w:p>
    <w:p w:rsidR="00000000" w:rsidDel="00000000" w:rsidP="00000000" w:rsidRDefault="00000000" w:rsidRPr="00000000" w14:paraId="00000127">
      <w:pPr>
        <w:contextualSpacing w:val="0"/>
        <w:rPr/>
      </w:pPr>
      <w:r w:rsidDel="00000000" w:rsidR="00000000" w:rsidRPr="00000000">
        <w:rPr>
          <w:rtl w:val="0"/>
        </w:rPr>
        <w:t xml:space="preserve">  150  docker ps</w:t>
      </w:r>
    </w:p>
    <w:p w:rsidR="00000000" w:rsidDel="00000000" w:rsidP="00000000" w:rsidRDefault="00000000" w:rsidRPr="00000000" w14:paraId="00000128">
      <w:pPr>
        <w:contextualSpacing w:val="0"/>
        <w:rPr/>
      </w:pPr>
      <w:r w:rsidDel="00000000" w:rsidR="00000000" w:rsidRPr="00000000">
        <w:rPr>
          <w:rtl w:val="0"/>
        </w:rPr>
        <w:t xml:space="preserve">  151  docker exec -it my_cont /bin/bash</w:t>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t xml:space="preserve">-t stands for tag. </w:t>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t xml:space="preserve">In run command, the last argument you pass should be the image name.</w:t>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t xml:space="preserve">Explore Docker file commands..</w:t>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t xml:space="preserve">In real time, your containers should be scalable.. Docker swarm is the cluster management of docker containers.  We will have multiple machines.. </w:t>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t xml:space="preserve">On one of the machines, we initiate swarm by using swarm init command. It becomes the leader. All the other machines will become as workers.</w:t>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t xml:space="preserve">By default, leader will also be a manager. </w:t>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rtl w:val="0"/>
        </w:rPr>
        <w:t xml:space="preserve">Docker playground is used for development of swarms.. We can create multiple docker instances. </w:t>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hyperlink r:id="rId12">
        <w:r w:rsidDel="00000000" w:rsidR="00000000" w:rsidRPr="00000000">
          <w:rPr>
            <w:color w:val="1155cc"/>
            <w:u w:val="single"/>
            <w:rtl w:val="0"/>
          </w:rPr>
          <w:t xml:space="preserve">https://labs.play-with.docker.com</w:t>
        </w:r>
      </w:hyperlink>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t xml:space="preserve">$ docker swarm init --advertise-addr 192.168.0.18</w:t>
      </w:r>
    </w:p>
    <w:p w:rsidR="00000000" w:rsidDel="00000000" w:rsidP="00000000" w:rsidRDefault="00000000" w:rsidRPr="00000000" w14:paraId="0000013B">
      <w:pPr>
        <w:contextualSpacing w:val="0"/>
        <w:rPr/>
      </w:pPr>
      <w:r w:rsidDel="00000000" w:rsidR="00000000" w:rsidRPr="00000000">
        <w:rPr>
          <w:rtl w:val="0"/>
        </w:rPr>
        <w:t xml:space="preserve">Swarm initialized: current node (xzxxuacvyn68q3z8ym2ipnzar) is now a manager.</w:t>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t xml:space="preserve">To add a worker to this swarm, run the following command:</w:t>
      </w:r>
    </w:p>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rtl w:val="0"/>
        </w:rPr>
        <w:t xml:space="preserve">    docker swarm join --token SWMTKN-1-4bfxzvx2bogq7zuhr0xh1iybatyjjuqll537oqdiipeeqwenx4-avdnve8jd4wo50wmulpm0pvqi 192.168.0.18:2377</w:t>
      </w:r>
    </w:p>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t xml:space="preserve">To add a manager to this swarm, run 'docker swarm join-token manager' and follow the instructions.</w:t>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t xml:space="preserve">[node1] (local) root@192.168.0.18 ~</w:t>
      </w:r>
    </w:p>
    <w:p w:rsidR="00000000" w:rsidDel="00000000" w:rsidP="00000000" w:rsidRDefault="00000000" w:rsidRPr="00000000" w14:paraId="00000144">
      <w:pPr>
        <w:contextualSpacing w:val="0"/>
        <w:rPr/>
      </w:pP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t xml:space="preserve">$ docker swarm join-token manager</w:t>
      </w:r>
    </w:p>
    <w:p w:rsidR="00000000" w:rsidDel="00000000" w:rsidP="00000000" w:rsidRDefault="00000000" w:rsidRPr="00000000" w14:paraId="00000146">
      <w:pPr>
        <w:contextualSpacing w:val="0"/>
        <w:rPr/>
      </w:pPr>
      <w:r w:rsidDel="00000000" w:rsidR="00000000" w:rsidRPr="00000000">
        <w:rPr>
          <w:rtl w:val="0"/>
        </w:rPr>
        <w:t xml:space="preserve">To add a manager to this swarm, run the following command:</w:t>
      </w:r>
    </w:p>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t xml:space="preserve">    docker swarm join --token SWMTKN-1-4bfxzvx2bogq7zuhr0xh1iybatyjjuqll537oqdiipeeqwenx4-9wgfz2wwtkv5zb9dl6st6cfm8 192.168.0.18:2377</w:t>
      </w:r>
    </w:p>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t xml:space="preserve">[node1] (local) root@192.168.0.18 ~</w:t>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To add a worker to this swarm, run the following command:</w:t>
      </w:r>
    </w:p>
    <w:p w:rsidR="00000000" w:rsidDel="00000000" w:rsidP="00000000" w:rsidRDefault="00000000" w:rsidRPr="00000000" w14:paraId="0000014E">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4F">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docker swarm join --token SWMTKN-1-4n3eycdab6qrqpk6klo89kj70grf00wi922vyj4dsobsa435lm-efzn6ww3qfh6d8z56ac4fz9cs 192.168.0.8:2377</w:t>
      </w:r>
    </w:p>
    <w:p w:rsidR="00000000" w:rsidDel="00000000" w:rsidP="00000000" w:rsidRDefault="00000000" w:rsidRPr="00000000" w14:paraId="00000150">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51">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To add a manager to this swarm, run 'docker swarm join-token manager' and follow the instructions.</w:t>
      </w:r>
    </w:p>
    <w:p w:rsidR="00000000" w:rsidDel="00000000" w:rsidP="00000000" w:rsidRDefault="00000000" w:rsidRPr="00000000" w14:paraId="00000152">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53">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Docker node ls command is used to list the containers inside the swarm.</w:t>
      </w:r>
    </w:p>
    <w:p w:rsidR="00000000" w:rsidDel="00000000" w:rsidP="00000000" w:rsidRDefault="00000000" w:rsidRPr="00000000" w14:paraId="00000154">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[node1] (local) root@192.168.0.18 ~</w:t>
      </w:r>
    </w:p>
    <w:p w:rsidR="00000000" w:rsidDel="00000000" w:rsidP="00000000" w:rsidRDefault="00000000" w:rsidRPr="00000000" w14:paraId="00000155">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docker node ls</w:t>
      </w:r>
    </w:p>
    <w:p w:rsidR="00000000" w:rsidDel="00000000" w:rsidP="00000000" w:rsidRDefault="00000000" w:rsidRPr="00000000" w14:paraId="00000156">
      <w:pPr>
        <w:contextualSpacing w:val="0"/>
        <w:rPr>
          <w:rFonts w:ascii="Roboto" w:cs="Roboto" w:eastAsia="Roboto" w:hAnsi="Roboto"/>
          <w:color w:val="444444"/>
          <w:sz w:val="16"/>
          <w:szCs w:val="16"/>
          <w:highlight w:val="white"/>
        </w:rPr>
      </w:pPr>
      <w:r w:rsidDel="00000000" w:rsidR="00000000" w:rsidRPr="00000000">
        <w:rPr>
          <w:rFonts w:ascii="Roboto" w:cs="Roboto" w:eastAsia="Roboto" w:hAnsi="Roboto"/>
          <w:color w:val="444444"/>
          <w:sz w:val="16"/>
          <w:szCs w:val="16"/>
          <w:highlight w:val="white"/>
          <w:rtl w:val="0"/>
        </w:rPr>
        <w:t xml:space="preserve">ID                            HOSTNAME            STATUS              AVAILABILITY        MANAGER STATUS      ENGINE VERSIONxzxxuacvyn68q3z8ym2ipnzar *   node1               Ready               Active              Leader              18.06.1-cegtvj9nlpzpcw77fpjaf4d4tjk     node2               Ready               Active                                  18.06.1-ce</w:t>
      </w:r>
    </w:p>
    <w:p w:rsidR="00000000" w:rsidDel="00000000" w:rsidP="00000000" w:rsidRDefault="00000000" w:rsidRPr="00000000" w14:paraId="00000157">
      <w:pPr>
        <w:contextualSpacing w:val="0"/>
        <w:rPr>
          <w:rFonts w:ascii="Roboto" w:cs="Roboto" w:eastAsia="Roboto" w:hAnsi="Roboto"/>
          <w:color w:val="444444"/>
          <w:sz w:val="16"/>
          <w:szCs w:val="16"/>
          <w:highlight w:val="white"/>
        </w:rPr>
      </w:pPr>
      <w:r w:rsidDel="00000000" w:rsidR="00000000" w:rsidRPr="00000000">
        <w:rPr>
          <w:rFonts w:ascii="Roboto" w:cs="Roboto" w:eastAsia="Roboto" w:hAnsi="Roboto"/>
          <w:color w:val="444444"/>
          <w:sz w:val="16"/>
          <w:szCs w:val="16"/>
          <w:highlight w:val="white"/>
          <w:rtl w:val="0"/>
        </w:rPr>
        <w:t xml:space="preserve">tvjf3guxvf1khpcgz4mn3pkc8     node3               Ready               Active                                  18.06.1-ce</w:t>
      </w:r>
    </w:p>
    <w:p w:rsidR="00000000" w:rsidDel="00000000" w:rsidP="00000000" w:rsidRDefault="00000000" w:rsidRPr="00000000" w14:paraId="00000158">
      <w:pPr>
        <w:contextualSpacing w:val="0"/>
        <w:rPr>
          <w:rFonts w:ascii="Roboto" w:cs="Roboto" w:eastAsia="Roboto" w:hAnsi="Roboto"/>
          <w:color w:val="444444"/>
          <w:sz w:val="16"/>
          <w:szCs w:val="16"/>
          <w:highlight w:val="white"/>
        </w:rPr>
      </w:pPr>
      <w:r w:rsidDel="00000000" w:rsidR="00000000" w:rsidRPr="00000000">
        <w:rPr>
          <w:rFonts w:ascii="Roboto" w:cs="Roboto" w:eastAsia="Roboto" w:hAnsi="Roboto"/>
          <w:color w:val="444444"/>
          <w:sz w:val="16"/>
          <w:szCs w:val="16"/>
          <w:highlight w:val="white"/>
          <w:rtl w:val="0"/>
        </w:rPr>
        <w:t xml:space="preserve">zykhgpbtzhw90r7ef07b0w6g6     node4               Ready               Active              Reachable           18.06.1-ce</w:t>
      </w:r>
    </w:p>
    <w:p w:rsidR="00000000" w:rsidDel="00000000" w:rsidP="00000000" w:rsidRDefault="00000000" w:rsidRPr="00000000" w14:paraId="00000159">
      <w:pPr>
        <w:contextualSpacing w:val="0"/>
        <w:rPr>
          <w:rFonts w:ascii="Roboto" w:cs="Roboto" w:eastAsia="Roboto" w:hAnsi="Roboto"/>
          <w:color w:val="444444"/>
          <w:sz w:val="16"/>
          <w:szCs w:val="16"/>
          <w:highlight w:val="white"/>
        </w:rPr>
      </w:pPr>
      <w:r w:rsidDel="00000000" w:rsidR="00000000" w:rsidRPr="00000000">
        <w:rPr>
          <w:rFonts w:ascii="Roboto" w:cs="Roboto" w:eastAsia="Roboto" w:hAnsi="Roboto"/>
          <w:color w:val="444444"/>
          <w:sz w:val="16"/>
          <w:szCs w:val="16"/>
          <w:highlight w:val="white"/>
          <w:rtl w:val="0"/>
        </w:rPr>
        <w:t xml:space="preserve">wlqlgi7k7mrtnt775a86ugrtq     node5               Ready               Active              Reachable           18.06.1-ce</w:t>
      </w:r>
    </w:p>
    <w:p w:rsidR="00000000" w:rsidDel="00000000" w:rsidP="00000000" w:rsidRDefault="00000000" w:rsidRPr="00000000" w14:paraId="0000015A">
      <w:pPr>
        <w:contextualSpacing w:val="0"/>
        <w:rPr>
          <w:rFonts w:ascii="Roboto" w:cs="Roboto" w:eastAsia="Roboto" w:hAnsi="Roboto"/>
          <w:color w:val="444444"/>
          <w:sz w:val="16"/>
          <w:szCs w:val="16"/>
          <w:highlight w:val="white"/>
        </w:rPr>
      </w:pPr>
      <w:r w:rsidDel="00000000" w:rsidR="00000000" w:rsidRPr="00000000">
        <w:rPr>
          <w:rtl w:val="0"/>
        </w:rPr>
      </w:r>
    </w:p>
    <w:p w:rsidR="00000000" w:rsidDel="00000000" w:rsidP="00000000" w:rsidRDefault="00000000" w:rsidRPr="00000000" w14:paraId="0000015B">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Docker service ls … command to list the running services in the swarm.</w:t>
      </w:r>
    </w:p>
    <w:p w:rsidR="00000000" w:rsidDel="00000000" w:rsidP="00000000" w:rsidRDefault="00000000" w:rsidRPr="00000000" w14:paraId="0000015C">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5D">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Docker service create ---name my_httpd -p 80:80 httpd</w:t>
      </w:r>
    </w:p>
    <w:p w:rsidR="00000000" w:rsidDel="00000000" w:rsidP="00000000" w:rsidRDefault="00000000" w:rsidRPr="00000000" w14:paraId="0000015E">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5F">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1  docker swarm init</w:t>
      </w:r>
    </w:p>
    <w:p w:rsidR="00000000" w:rsidDel="00000000" w:rsidP="00000000" w:rsidRDefault="00000000" w:rsidRPr="00000000" w14:paraId="00000160">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2  docker swarm init --advertise-addr 192.168.0.18</w:t>
      </w:r>
    </w:p>
    <w:p w:rsidR="00000000" w:rsidDel="00000000" w:rsidP="00000000" w:rsidRDefault="00000000" w:rsidRPr="00000000" w14:paraId="00000161">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3  docker swarm join-token manager</w:t>
      </w:r>
    </w:p>
    <w:p w:rsidR="00000000" w:rsidDel="00000000" w:rsidP="00000000" w:rsidRDefault="00000000" w:rsidRPr="00000000" w14:paraId="00000162">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4  clear</w:t>
      </w:r>
    </w:p>
    <w:p w:rsidR="00000000" w:rsidDel="00000000" w:rsidP="00000000" w:rsidRDefault="00000000" w:rsidRPr="00000000" w14:paraId="00000163">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5  docker node ls</w:t>
      </w:r>
    </w:p>
    <w:p w:rsidR="00000000" w:rsidDel="00000000" w:rsidP="00000000" w:rsidRDefault="00000000" w:rsidRPr="00000000" w14:paraId="00000164">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6  clear</w:t>
      </w:r>
    </w:p>
    <w:p w:rsidR="00000000" w:rsidDel="00000000" w:rsidP="00000000" w:rsidRDefault="00000000" w:rsidRPr="00000000" w14:paraId="00000165">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7  docker node ls</w:t>
      </w:r>
    </w:p>
    <w:p w:rsidR="00000000" w:rsidDel="00000000" w:rsidP="00000000" w:rsidRDefault="00000000" w:rsidRPr="00000000" w14:paraId="00000166">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8  docker serivce ls</w:t>
      </w:r>
    </w:p>
    <w:p w:rsidR="00000000" w:rsidDel="00000000" w:rsidP="00000000" w:rsidRDefault="00000000" w:rsidRPr="00000000" w14:paraId="00000167">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9  docker service ls</w:t>
      </w:r>
    </w:p>
    <w:p w:rsidR="00000000" w:rsidDel="00000000" w:rsidP="00000000" w:rsidRDefault="00000000" w:rsidRPr="00000000" w14:paraId="00000168">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10  Docker service create ---name my_httpd -p 80:80 httpd</w:t>
      </w:r>
    </w:p>
    <w:p w:rsidR="00000000" w:rsidDel="00000000" w:rsidP="00000000" w:rsidRDefault="00000000" w:rsidRPr="00000000" w14:paraId="00000169">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11  docker servic create --name my_httpd -p 80:80 httpd</w:t>
      </w:r>
    </w:p>
    <w:p w:rsidR="00000000" w:rsidDel="00000000" w:rsidP="00000000" w:rsidRDefault="00000000" w:rsidRPr="00000000" w14:paraId="0000016A">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12  docker service create --name my_httpd -p 80:80 httpd</w:t>
      </w:r>
    </w:p>
    <w:p w:rsidR="00000000" w:rsidDel="00000000" w:rsidP="00000000" w:rsidRDefault="00000000" w:rsidRPr="00000000" w14:paraId="0000016B">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13  docker rm my_httpd</w:t>
      </w:r>
    </w:p>
    <w:p w:rsidR="00000000" w:rsidDel="00000000" w:rsidP="00000000" w:rsidRDefault="00000000" w:rsidRPr="00000000" w14:paraId="0000016C">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14  docker service rm my_httpd</w:t>
      </w:r>
    </w:p>
    <w:p w:rsidR="00000000" w:rsidDel="00000000" w:rsidP="00000000" w:rsidRDefault="00000000" w:rsidRPr="00000000" w14:paraId="0000016D">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Docker service my</w:t>
      </w:r>
    </w:p>
    <w:p w:rsidR="00000000" w:rsidDel="00000000" w:rsidP="00000000" w:rsidRDefault="00000000" w:rsidRPr="00000000" w14:paraId="0000016E">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6F">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docker service create --name my_httpd_swarm -p 80:80  --replicas=10 httpd</w:t>
      </w:r>
    </w:p>
    <w:p w:rsidR="00000000" w:rsidDel="00000000" w:rsidP="00000000" w:rsidRDefault="00000000" w:rsidRPr="00000000" w14:paraId="00000170">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71">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Here port forwarding is for the service..</w:t>
      </w:r>
    </w:p>
    <w:p w:rsidR="00000000" w:rsidDel="00000000" w:rsidP="00000000" w:rsidRDefault="00000000" w:rsidRPr="00000000" w14:paraId="00000172">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73">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Portainer is a docker monitoring tool that runs on </w:t>
      </w:r>
    </w:p>
    <w:p w:rsidR="00000000" w:rsidDel="00000000" w:rsidP="00000000" w:rsidRDefault="00000000" w:rsidRPr="00000000" w14:paraId="00000174">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75">
      <w:pPr>
        <w:spacing w:line="335.99999999999994" w:lineRule="auto"/>
        <w:contextualSpacing w:val="0"/>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 docker volume create portainer_data</w:t>
        <w:br w:type="textWrapping"/>
        <w:t xml:space="preserve">$ docker run -d -p 9000:9000 --name portainer --restart always -v /var/run/docker.sock:/var/run/docker.sock -v portainer_data:/data portainer/portainer</w:t>
      </w:r>
    </w:p>
    <w:p w:rsidR="00000000" w:rsidDel="00000000" w:rsidP="00000000" w:rsidRDefault="00000000" w:rsidRPr="00000000" w14:paraId="00000176">
      <w:pPr>
        <w:spacing w:line="335.99999999999994" w:lineRule="auto"/>
        <w:contextualSpacing w:val="0"/>
        <w:rPr>
          <w:rFonts w:ascii="Courier New" w:cs="Courier New" w:eastAsia="Courier New" w:hAnsi="Courier New"/>
          <w:color w:val="404040"/>
          <w:sz w:val="18"/>
          <w:szCs w:val="18"/>
          <w:highlight w:val="white"/>
        </w:rPr>
      </w:pPr>
      <w:r w:rsidDel="00000000" w:rsidR="00000000" w:rsidRPr="00000000">
        <w:rPr>
          <w:rtl w:val="0"/>
        </w:rPr>
      </w:r>
    </w:p>
    <w:p w:rsidR="00000000" w:rsidDel="00000000" w:rsidP="00000000" w:rsidRDefault="00000000" w:rsidRPr="00000000" w14:paraId="00000177">
      <w:pPr>
        <w:spacing w:line="335.99999999999994" w:lineRule="auto"/>
        <w:contextualSpacing w:val="0"/>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On a ubantu machine, install tomcat, start service and deply sample application on </w:t>
      </w:r>
    </w:p>
    <w:p w:rsidR="00000000" w:rsidDel="00000000" w:rsidP="00000000" w:rsidRDefault="00000000" w:rsidRPr="00000000" w14:paraId="00000178">
      <w:pPr>
        <w:spacing w:line="335.99999999999994" w:lineRule="auto"/>
        <w:contextualSpacing w:val="0"/>
        <w:rPr>
          <w:rFonts w:ascii="Courier New" w:cs="Courier New" w:eastAsia="Courier New" w:hAnsi="Courier New"/>
          <w:color w:val="404040"/>
          <w:sz w:val="18"/>
          <w:szCs w:val="18"/>
          <w:highlight w:val="white"/>
        </w:rPr>
      </w:pPr>
      <w:r w:rsidDel="00000000" w:rsidR="00000000" w:rsidRPr="00000000">
        <w:rPr>
          <w:rtl w:val="0"/>
        </w:rPr>
      </w:r>
    </w:p>
    <w:p w:rsidR="00000000" w:rsidDel="00000000" w:rsidP="00000000" w:rsidRDefault="00000000" w:rsidRPr="00000000" w14:paraId="00000179">
      <w:pPr>
        <w:spacing w:line="335.99999999999994" w:lineRule="auto"/>
        <w:contextualSpacing w:val="0"/>
        <w:rPr>
          <w:rFonts w:ascii="Courier New" w:cs="Courier New" w:eastAsia="Courier New" w:hAnsi="Courier New"/>
          <w:color w:val="404040"/>
          <w:sz w:val="18"/>
          <w:szCs w:val="18"/>
          <w:highlight w:val="white"/>
        </w:rPr>
      </w:pPr>
      <w:r w:rsidDel="00000000" w:rsidR="00000000" w:rsidRPr="00000000">
        <w:rPr>
          <w:rtl w:val="0"/>
        </w:rPr>
      </w:r>
    </w:p>
    <w:p w:rsidR="00000000" w:rsidDel="00000000" w:rsidP="00000000" w:rsidRDefault="00000000" w:rsidRPr="00000000" w14:paraId="0000017A">
      <w:pPr>
        <w:spacing w:line="335.99999999999994" w:lineRule="auto"/>
        <w:contextualSpacing w:val="0"/>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/var/lib/tomcat8/webapps</w:t>
      </w:r>
    </w:p>
    <w:p w:rsidR="00000000" w:rsidDel="00000000" w:rsidP="00000000" w:rsidRDefault="00000000" w:rsidRPr="00000000" w14:paraId="0000017B">
      <w:pPr>
        <w:spacing w:line="335.99999999999994" w:lineRule="auto"/>
        <w:contextualSpacing w:val="0"/>
        <w:rPr>
          <w:rFonts w:ascii="Courier New" w:cs="Courier New" w:eastAsia="Courier New" w:hAnsi="Courier New"/>
          <w:color w:val="404040"/>
          <w:sz w:val="18"/>
          <w:szCs w:val="18"/>
          <w:highlight w:val="white"/>
        </w:rPr>
      </w:pPr>
      <w:r w:rsidDel="00000000" w:rsidR="00000000" w:rsidRPr="00000000">
        <w:rPr>
          <w:rtl w:val="0"/>
        </w:rPr>
      </w:r>
    </w:p>
    <w:p w:rsidR="00000000" w:rsidDel="00000000" w:rsidP="00000000" w:rsidRDefault="00000000" w:rsidRPr="00000000" w14:paraId="0000017C">
      <w:pPr>
        <w:spacing w:line="335.99999999999994" w:lineRule="auto"/>
        <w:contextualSpacing w:val="0"/>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Wget https://www.oracle.com/webfolder/technetwork/tutorials/obe/fmw/wls/12c/03-DeployApps/files/benefits.war</w:t>
      </w:r>
    </w:p>
    <w:p w:rsidR="00000000" w:rsidDel="00000000" w:rsidP="00000000" w:rsidRDefault="00000000" w:rsidRPr="00000000" w14:paraId="0000017D">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7E">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/usr/local/tomcat/webapps</w:t>
      </w:r>
    </w:p>
    <w:p w:rsidR="00000000" w:rsidDel="00000000" w:rsidP="00000000" w:rsidRDefault="00000000" w:rsidRPr="00000000" w14:paraId="0000017F">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80">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apt-get docker -y</w:t>
      </w:r>
    </w:p>
    <w:p w:rsidR="00000000" w:rsidDel="00000000" w:rsidP="00000000" w:rsidRDefault="00000000" w:rsidRPr="00000000" w14:paraId="00000181">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2  apt-get install docker</w:t>
      </w:r>
    </w:p>
    <w:p w:rsidR="00000000" w:rsidDel="00000000" w:rsidP="00000000" w:rsidRDefault="00000000" w:rsidRPr="00000000" w14:paraId="00000182">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3  service docker start</w:t>
      </w:r>
    </w:p>
    <w:p w:rsidR="00000000" w:rsidDel="00000000" w:rsidP="00000000" w:rsidRDefault="00000000" w:rsidRPr="00000000" w14:paraId="00000183">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4  service docker status</w:t>
      </w:r>
    </w:p>
    <w:p w:rsidR="00000000" w:rsidDel="00000000" w:rsidP="00000000" w:rsidRDefault="00000000" w:rsidRPr="00000000" w14:paraId="00000184">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5  apt-get install docker.io</w:t>
      </w:r>
    </w:p>
    <w:p w:rsidR="00000000" w:rsidDel="00000000" w:rsidP="00000000" w:rsidRDefault="00000000" w:rsidRPr="00000000" w14:paraId="00000185">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6  docker run -d -p 8383:8080 --name my_tomcat tomcat:8.0</w:t>
      </w:r>
    </w:p>
    <w:p w:rsidR="00000000" w:rsidDel="00000000" w:rsidP="00000000" w:rsidRDefault="00000000" w:rsidRPr="00000000" w14:paraId="00000186">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7  docker ps</w:t>
      </w:r>
    </w:p>
    <w:p w:rsidR="00000000" w:rsidDel="00000000" w:rsidP="00000000" w:rsidRDefault="00000000" w:rsidRPr="00000000" w14:paraId="00000187">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8  mkdir my_apps</w:t>
      </w:r>
    </w:p>
    <w:p w:rsidR="00000000" w:rsidDel="00000000" w:rsidP="00000000" w:rsidRDefault="00000000" w:rsidRPr="00000000" w14:paraId="00000188">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9  cd my_apps/</w:t>
      </w:r>
    </w:p>
    <w:p w:rsidR="00000000" w:rsidDel="00000000" w:rsidP="00000000" w:rsidRDefault="00000000" w:rsidRPr="00000000" w14:paraId="00000189">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10  wget https://www.oracle.com/webfolder/technetwork/tutorials/obe/fmw/wls/12c/03-DeployApps/files/benefits.war</w:t>
      </w:r>
    </w:p>
    <w:p w:rsidR="00000000" w:rsidDel="00000000" w:rsidP="00000000" w:rsidRDefault="00000000" w:rsidRPr="00000000" w14:paraId="0000018A">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11  ls -lart</w:t>
      </w:r>
    </w:p>
    <w:p w:rsidR="00000000" w:rsidDel="00000000" w:rsidP="00000000" w:rsidRDefault="00000000" w:rsidRPr="00000000" w14:paraId="0000018B">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12  docker ps</w:t>
      </w:r>
    </w:p>
    <w:p w:rsidR="00000000" w:rsidDel="00000000" w:rsidP="00000000" w:rsidRDefault="00000000" w:rsidRPr="00000000" w14:paraId="0000018C">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13  docker exec -it my_tomcat /bin/bash</w:t>
      </w:r>
    </w:p>
    <w:p w:rsidR="00000000" w:rsidDel="00000000" w:rsidP="00000000" w:rsidRDefault="00000000" w:rsidRPr="00000000" w14:paraId="0000018D">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14  docker cp /root/myapps/benefits.war mytomcat:/usr/local/tomcat/webapps</w:t>
      </w:r>
    </w:p>
    <w:p w:rsidR="00000000" w:rsidDel="00000000" w:rsidP="00000000" w:rsidRDefault="00000000" w:rsidRPr="00000000" w14:paraId="0000018E">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15  docker cp /root/my_apps/benefits.war mytomcat:/usr/local/tomcat/webapps</w:t>
      </w:r>
    </w:p>
    <w:p w:rsidR="00000000" w:rsidDel="00000000" w:rsidP="00000000" w:rsidRDefault="00000000" w:rsidRPr="00000000" w14:paraId="0000018F">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16  docker exec -it my_tomcat /bin/bash</w:t>
      </w:r>
    </w:p>
    <w:p w:rsidR="00000000" w:rsidDel="00000000" w:rsidP="00000000" w:rsidRDefault="00000000" w:rsidRPr="00000000" w14:paraId="00000190">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17  docker images</w:t>
      </w:r>
    </w:p>
    <w:p w:rsidR="00000000" w:rsidDel="00000000" w:rsidP="00000000" w:rsidRDefault="00000000" w:rsidRPr="00000000" w14:paraId="00000191">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18  docker cp /root/my_apps/benefits.war tomcat:/usr/local/tomcat/webapps</w:t>
      </w:r>
    </w:p>
    <w:p w:rsidR="00000000" w:rsidDel="00000000" w:rsidP="00000000" w:rsidRDefault="00000000" w:rsidRPr="00000000" w14:paraId="00000192">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19  docker cp /root/my_apps/benefits.war tomcat:usr/local/tomcat/webapps</w:t>
      </w:r>
    </w:p>
    <w:p w:rsidR="00000000" w:rsidDel="00000000" w:rsidP="00000000" w:rsidRDefault="00000000" w:rsidRPr="00000000" w14:paraId="00000193">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20  docker ps</w:t>
      </w:r>
    </w:p>
    <w:p w:rsidR="00000000" w:rsidDel="00000000" w:rsidP="00000000" w:rsidRDefault="00000000" w:rsidRPr="00000000" w14:paraId="00000194">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21  docker cp /root/my_apps/benefits.war my_tomcat:usr/local/tomcat/webapps</w:t>
      </w:r>
    </w:p>
    <w:p w:rsidR="00000000" w:rsidDel="00000000" w:rsidP="00000000" w:rsidRDefault="00000000" w:rsidRPr="00000000" w14:paraId="00000195">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96">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97">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98">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Kubernetes is a tool .. containers cluster management tool. </w:t>
      </w:r>
    </w:p>
    <w:p w:rsidR="00000000" w:rsidDel="00000000" w:rsidP="00000000" w:rsidRDefault="00000000" w:rsidRPr="00000000" w14:paraId="00000199">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9A">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Containers offering same functionality are grouped together as Pots. </w:t>
      </w:r>
    </w:p>
    <w:p w:rsidR="00000000" w:rsidDel="00000000" w:rsidP="00000000" w:rsidRDefault="00000000" w:rsidRPr="00000000" w14:paraId="0000019B">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9C">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9D">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9E">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9F">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A0">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A1">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A2">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KUBERNETES SETUP on UBUNTU</w:t>
      </w:r>
    </w:p>
    <w:p w:rsidR="00000000" w:rsidDel="00000000" w:rsidP="00000000" w:rsidRDefault="00000000" w:rsidRPr="00000000" w14:paraId="000001A3">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A4">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Install docker </w:t>
      </w:r>
    </w:p>
    <w:p w:rsidR="00000000" w:rsidDel="00000000" w:rsidP="00000000" w:rsidRDefault="00000000" w:rsidRPr="00000000" w14:paraId="000001A5">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A6">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1)</w:t>
        <w:tab/>
        <w:t xml:space="preserve">apt-get update</w:t>
      </w:r>
    </w:p>
    <w:p w:rsidR="00000000" w:rsidDel="00000000" w:rsidP="00000000" w:rsidRDefault="00000000" w:rsidRPr="00000000" w14:paraId="000001A7">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2)</w:t>
        <w:tab/>
        <w:t xml:space="preserve">apt install  docker.io</w:t>
      </w:r>
    </w:p>
    <w:p w:rsidR="00000000" w:rsidDel="00000000" w:rsidP="00000000" w:rsidRDefault="00000000" w:rsidRPr="00000000" w14:paraId="000001A8">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A9">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AA">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Install kubernetes</w:t>
      </w:r>
    </w:p>
    <w:p w:rsidR="00000000" w:rsidDel="00000000" w:rsidP="00000000" w:rsidRDefault="00000000" w:rsidRPr="00000000" w14:paraId="000001AB">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AC">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Add kubenetes to apt repos</w:t>
      </w:r>
    </w:p>
    <w:p w:rsidR="00000000" w:rsidDel="00000000" w:rsidP="00000000" w:rsidRDefault="00000000" w:rsidRPr="00000000" w14:paraId="000001AD">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AE">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3)</w:t>
        <w:tab/>
        <w:t xml:space="preserve">curl -s https://packages.cloud.google.com/apt/doc/apt-key.gpg | apt-key add -</w:t>
      </w:r>
    </w:p>
    <w:p w:rsidR="00000000" w:rsidDel="00000000" w:rsidP="00000000" w:rsidRDefault="00000000" w:rsidRPr="00000000" w14:paraId="000001AF">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4)</w:t>
        <w:tab/>
        <w:t xml:space="preserve">echo 'deb http://apt.kubernetes.io/ kubernetes-xenial main' | sudo tee  /etc/apt/sources.list.d/kubernetes.list</w:t>
      </w:r>
    </w:p>
    <w:p w:rsidR="00000000" w:rsidDel="00000000" w:rsidP="00000000" w:rsidRDefault="00000000" w:rsidRPr="00000000" w14:paraId="000001B0">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B1">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Install kubeadm , kubectl, kubelet </w:t>
      </w:r>
    </w:p>
    <w:p w:rsidR="00000000" w:rsidDel="00000000" w:rsidP="00000000" w:rsidRDefault="00000000" w:rsidRPr="00000000" w14:paraId="000001B2">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B3">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5)</w:t>
        <w:tab/>
        <w:t xml:space="preserve">apt-get update</w:t>
      </w:r>
    </w:p>
    <w:p w:rsidR="00000000" w:rsidDel="00000000" w:rsidP="00000000" w:rsidRDefault="00000000" w:rsidRPr="00000000" w14:paraId="000001B4">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6)</w:t>
        <w:tab/>
        <w:t xml:space="preserve">apt-get install kubelet kubeadm kubectl</w:t>
      </w:r>
    </w:p>
    <w:p w:rsidR="00000000" w:rsidDel="00000000" w:rsidP="00000000" w:rsidRDefault="00000000" w:rsidRPr="00000000" w14:paraId="000001B5">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B6">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Initialize kubernetes cluster with the below bootstrap command.</w:t>
      </w:r>
    </w:p>
    <w:p w:rsidR="00000000" w:rsidDel="00000000" w:rsidP="00000000" w:rsidRDefault="00000000" w:rsidRPr="00000000" w14:paraId="000001B7">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B8">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7)</w:t>
        <w:tab/>
        <w:t xml:space="preserve">kubeadm init --pod-network-cidr=172.31.0.0/16 --apiserver-advertise-address=172.31.41.53</w:t>
      </w:r>
    </w:p>
    <w:p w:rsidR="00000000" w:rsidDel="00000000" w:rsidP="00000000" w:rsidRDefault="00000000" w:rsidRPr="00000000" w14:paraId="000001B9">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BA">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8)</w:t>
        <w:tab/>
        <w:t xml:space="preserve">mkdir -p $HOME/.kube</w:t>
      </w:r>
    </w:p>
    <w:p w:rsidR="00000000" w:rsidDel="00000000" w:rsidP="00000000" w:rsidRDefault="00000000" w:rsidRPr="00000000" w14:paraId="000001BB">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9)</w:t>
        <w:tab/>
        <w:t xml:space="preserve">sudo cp -i /etc/kubernetes/admin.conf $HOME/.kube/config</w:t>
      </w:r>
    </w:p>
    <w:p w:rsidR="00000000" w:rsidDel="00000000" w:rsidP="00000000" w:rsidRDefault="00000000" w:rsidRPr="00000000" w14:paraId="000001BC">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10)</w:t>
        <w:tab/>
        <w:t xml:space="preserve">sudo chown $(id -u):$(id -g) $HOME/.kube/config</w:t>
      </w:r>
    </w:p>
    <w:p w:rsidR="00000000" w:rsidDel="00000000" w:rsidP="00000000" w:rsidRDefault="00000000" w:rsidRPr="00000000" w14:paraId="000001BD">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BE">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BF">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11)</w:t>
        <w:tab/>
        <w:t xml:space="preserve">kubectl get nodes</w:t>
      </w:r>
    </w:p>
    <w:p w:rsidR="00000000" w:rsidDel="00000000" w:rsidP="00000000" w:rsidRDefault="00000000" w:rsidRPr="00000000" w14:paraId="000001C0">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C1">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you should see that Master Node is listed as not ready. </w:t>
      </w:r>
    </w:p>
    <w:p w:rsidR="00000000" w:rsidDel="00000000" w:rsidP="00000000" w:rsidRDefault="00000000" w:rsidRPr="00000000" w14:paraId="000001C2">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C3">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Because the cluster does not have a Container Networking Interface (CNI).</w:t>
      </w:r>
    </w:p>
    <w:p w:rsidR="00000000" w:rsidDel="00000000" w:rsidP="00000000" w:rsidRDefault="00000000" w:rsidRPr="00000000" w14:paraId="000001C4">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C5">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Let’s deploy a Calico CNI for the Master Node with the following command:</w:t>
      </w:r>
    </w:p>
    <w:p w:rsidR="00000000" w:rsidDel="00000000" w:rsidP="00000000" w:rsidRDefault="00000000" w:rsidRPr="00000000" w14:paraId="000001C6">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C7">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12)</w:t>
        <w:tab/>
        <w:t xml:space="preserve">kubectl apply -f https://raw.githubusercontent.com/coreos/flannel/master/Documentation/kube-flannel.yml</w:t>
      </w:r>
    </w:p>
    <w:p w:rsidR="00000000" w:rsidDel="00000000" w:rsidP="00000000" w:rsidRDefault="00000000" w:rsidRPr="00000000" w14:paraId="000001C8">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C9">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CA">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13)</w:t>
        <w:tab/>
        <w:t xml:space="preserve">kubectl get pods --all-namespaces</w:t>
      </w:r>
    </w:p>
    <w:p w:rsidR="00000000" w:rsidDel="00000000" w:rsidP="00000000" w:rsidRDefault="00000000" w:rsidRPr="00000000" w14:paraId="000001CB">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CC">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wait till the status is RUNNING .</w:t>
      </w:r>
    </w:p>
    <w:p w:rsidR="00000000" w:rsidDel="00000000" w:rsidP="00000000" w:rsidRDefault="00000000" w:rsidRPr="00000000" w14:paraId="000001CD">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CE">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and then again run </w:t>
      </w:r>
    </w:p>
    <w:p w:rsidR="00000000" w:rsidDel="00000000" w:rsidP="00000000" w:rsidRDefault="00000000" w:rsidRPr="00000000" w14:paraId="000001CF">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D0">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14)</w:t>
        <w:tab/>
        <w:t xml:space="preserve">kubectl get nodes</w:t>
      </w:r>
    </w:p>
    <w:p w:rsidR="00000000" w:rsidDel="00000000" w:rsidP="00000000" w:rsidRDefault="00000000" w:rsidRPr="00000000" w14:paraId="000001D1">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D2">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this time it should be showing as READY.</w:t>
      </w:r>
    </w:p>
    <w:p w:rsidR="00000000" w:rsidDel="00000000" w:rsidP="00000000" w:rsidRDefault="00000000" w:rsidRPr="00000000" w14:paraId="000001D3">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D4">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Add Slave Node to the Kubernetes Cluster</w:t>
      </w:r>
    </w:p>
    <w:p w:rsidR="00000000" w:rsidDel="00000000" w:rsidP="00000000" w:rsidRDefault="00000000" w:rsidRPr="00000000" w14:paraId="000001D5">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D6">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join any number of machines by running the following on each node</w:t>
      </w:r>
    </w:p>
    <w:p w:rsidR="00000000" w:rsidDel="00000000" w:rsidP="00000000" w:rsidRDefault="00000000" w:rsidRPr="00000000" w14:paraId="000001D7">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as root:</w:t>
      </w:r>
    </w:p>
    <w:p w:rsidR="00000000" w:rsidDel="00000000" w:rsidP="00000000" w:rsidRDefault="00000000" w:rsidRPr="00000000" w14:paraId="000001D8">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create other machines with docker and kubernetes installed  ( perform step 1 to step 6  only on the other machines ) and run the below join command</w:t>
      </w:r>
    </w:p>
    <w:p w:rsidR="00000000" w:rsidDel="00000000" w:rsidP="00000000" w:rsidRDefault="00000000" w:rsidRPr="00000000" w14:paraId="000001D9">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DA">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15)</w:t>
        <w:tab/>
        <w:t xml:space="preserve">kubeadm join --token xxxxxxxxxxxxxxxxxxxxxxxxxxxxxxxxxxxxxxxxxxxxxxxx</w:t>
      </w:r>
    </w:p>
    <w:p w:rsidR="00000000" w:rsidDel="00000000" w:rsidP="00000000" w:rsidRDefault="00000000" w:rsidRPr="00000000" w14:paraId="000001DB">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DC">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DD">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on master node run  the below command and check if the worker node is listed here.</w:t>
      </w:r>
    </w:p>
    <w:p w:rsidR="00000000" w:rsidDel="00000000" w:rsidP="00000000" w:rsidRDefault="00000000" w:rsidRPr="00000000" w14:paraId="000001DE">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DF">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16)</w:t>
        <w:tab/>
        <w:t xml:space="preserve">kubectl get nodes    </w:t>
      </w:r>
    </w:p>
    <w:p w:rsidR="00000000" w:rsidDel="00000000" w:rsidP="00000000" w:rsidRDefault="00000000" w:rsidRPr="00000000" w14:paraId="000001E0">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E1">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Deployement on the cluster</w:t>
      </w:r>
    </w:p>
    <w:p w:rsidR="00000000" w:rsidDel="00000000" w:rsidP="00000000" w:rsidRDefault="00000000" w:rsidRPr="00000000" w14:paraId="000001E2">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E3">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17)</w:t>
        <w:tab/>
        <w:t xml:space="preserve">kubectl create deployment myhttpd --image=httpd</w:t>
      </w:r>
    </w:p>
    <w:p w:rsidR="00000000" w:rsidDel="00000000" w:rsidP="00000000" w:rsidRDefault="00000000" w:rsidRPr="00000000" w14:paraId="000001E4">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E5">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Create a service to run the deployment</w:t>
      </w:r>
    </w:p>
    <w:p w:rsidR="00000000" w:rsidDel="00000000" w:rsidP="00000000" w:rsidRDefault="00000000" w:rsidRPr="00000000" w14:paraId="000001E6">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E7">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18)</w:t>
        <w:tab/>
        <w:t xml:space="preserve">kubectl create service nodeport myhttpd --tcp=80:80</w:t>
      </w:r>
    </w:p>
    <w:p w:rsidR="00000000" w:rsidDel="00000000" w:rsidP="00000000" w:rsidRDefault="00000000" w:rsidRPr="00000000" w14:paraId="000001E8">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E9">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list the services </w:t>
      </w:r>
    </w:p>
    <w:p w:rsidR="00000000" w:rsidDel="00000000" w:rsidP="00000000" w:rsidRDefault="00000000" w:rsidRPr="00000000" w14:paraId="000001EA">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EB">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19)</w:t>
        <w:tab/>
        <w:t xml:space="preserve">kubectl get svc</w:t>
      </w:r>
    </w:p>
    <w:p w:rsidR="00000000" w:rsidDel="00000000" w:rsidP="00000000" w:rsidRDefault="00000000" w:rsidRPr="00000000" w14:paraId="000001EC">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ED">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try accesing the service in the browser with the public ip of the node and the assigned  port number</w:t>
      </w:r>
    </w:p>
    <w:p w:rsidR="00000000" w:rsidDel="00000000" w:rsidP="00000000" w:rsidRDefault="00000000" w:rsidRPr="00000000" w14:paraId="000001EE">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EF">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F0">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F1">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F2">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F3">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F4">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F5">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apiVersion: v1</w:t>
      </w:r>
    </w:p>
    <w:p w:rsidR="00000000" w:rsidDel="00000000" w:rsidP="00000000" w:rsidRDefault="00000000" w:rsidRPr="00000000" w14:paraId="000001F6">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kind: Pod</w:t>
      </w:r>
    </w:p>
    <w:p w:rsidR="00000000" w:rsidDel="00000000" w:rsidP="00000000" w:rsidRDefault="00000000" w:rsidRPr="00000000" w14:paraId="000001F7">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metadata:</w:t>
      </w:r>
    </w:p>
    <w:p w:rsidR="00000000" w:rsidDel="00000000" w:rsidP="00000000" w:rsidRDefault="00000000" w:rsidRPr="00000000" w14:paraId="000001F8">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name: my-pod-demo</w:t>
      </w:r>
    </w:p>
    <w:p w:rsidR="00000000" w:rsidDel="00000000" w:rsidP="00000000" w:rsidRDefault="00000000" w:rsidRPr="00000000" w14:paraId="000001F9">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namespace: pod-example</w:t>
      </w:r>
    </w:p>
    <w:p w:rsidR="00000000" w:rsidDel="00000000" w:rsidP="00000000" w:rsidRDefault="00000000" w:rsidRPr="00000000" w14:paraId="000001FA">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spec:</w:t>
      </w:r>
    </w:p>
    <w:p w:rsidR="00000000" w:rsidDel="00000000" w:rsidP="00000000" w:rsidRDefault="00000000" w:rsidRPr="00000000" w14:paraId="000001FB">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containers:</w:t>
      </w:r>
    </w:p>
    <w:p w:rsidR="00000000" w:rsidDel="00000000" w:rsidP="00000000" w:rsidRDefault="00000000" w:rsidRPr="00000000" w14:paraId="000001FC">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 name: myhttpd-container</w:t>
      </w:r>
    </w:p>
    <w:p w:rsidR="00000000" w:rsidDel="00000000" w:rsidP="00000000" w:rsidRDefault="00000000" w:rsidRPr="00000000" w14:paraId="000001FD">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image: httpd</w:t>
      </w:r>
    </w:p>
    <w:p w:rsidR="00000000" w:rsidDel="00000000" w:rsidP="00000000" w:rsidRDefault="00000000" w:rsidRPr="00000000" w14:paraId="000001FE">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ab/>
        <w:t xml:space="preserve">ports:</w:t>
      </w:r>
    </w:p>
    <w:p w:rsidR="00000000" w:rsidDel="00000000" w:rsidP="00000000" w:rsidRDefault="00000000" w:rsidRPr="00000000" w14:paraId="000001FF">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ab/>
        <w:t xml:space="preserve">- containerPort: 80</w:t>
      </w:r>
    </w:p>
    <w:p w:rsidR="00000000" w:rsidDel="00000000" w:rsidP="00000000" w:rsidRDefault="00000000" w:rsidRPr="00000000" w14:paraId="00000200">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01">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02">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Deployment</w:t>
      </w:r>
    </w:p>
    <w:p w:rsidR="00000000" w:rsidDel="00000000" w:rsidP="00000000" w:rsidRDefault="00000000" w:rsidRPr="00000000" w14:paraId="00000203">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create a deploymeent</w:t>
      </w:r>
    </w:p>
    <w:p w:rsidR="00000000" w:rsidDel="00000000" w:rsidP="00000000" w:rsidRDefault="00000000" w:rsidRPr="00000000" w14:paraId="00000204">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Update a deployment</w:t>
      </w:r>
    </w:p>
    <w:p w:rsidR="00000000" w:rsidDel="00000000" w:rsidP="00000000" w:rsidRDefault="00000000" w:rsidRPr="00000000" w14:paraId="00000205">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rolling updates</w:t>
      </w:r>
    </w:p>
    <w:p w:rsidR="00000000" w:rsidDel="00000000" w:rsidP="00000000" w:rsidRDefault="00000000" w:rsidRPr="00000000" w14:paraId="00000206">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Roll back to a previous version</w:t>
      </w:r>
    </w:p>
    <w:p w:rsidR="00000000" w:rsidDel="00000000" w:rsidP="00000000" w:rsidRDefault="00000000" w:rsidRPr="00000000" w14:paraId="00000207">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pause/ Resume a deployment</w:t>
      </w:r>
    </w:p>
    <w:p w:rsidR="00000000" w:rsidDel="00000000" w:rsidP="00000000" w:rsidRDefault="00000000" w:rsidRPr="00000000" w14:paraId="00000208">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w:t>
      </w:r>
    </w:p>
    <w:p w:rsidR="00000000" w:rsidDel="00000000" w:rsidP="00000000" w:rsidRDefault="00000000" w:rsidRPr="00000000" w14:paraId="00000209">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w:t>
      </w:r>
    </w:p>
    <w:p w:rsidR="00000000" w:rsidDel="00000000" w:rsidP="00000000" w:rsidRDefault="00000000" w:rsidRPr="00000000" w14:paraId="0000020A">
      <w:pPr>
        <w:contextualSpacing w:val="0"/>
        <w:rPr>
          <w:rFonts w:ascii="Courier New" w:cs="Courier New" w:eastAsia="Courier New" w:hAnsi="Courier New"/>
          <w:b w:val="1"/>
          <w:color w:val="303030"/>
          <w:sz w:val="21"/>
          <w:szCs w:val="21"/>
          <w:shd w:fill="f7f7f7" w:val="clear"/>
        </w:rPr>
      </w:pPr>
      <w:r w:rsidDel="00000000" w:rsidR="00000000" w:rsidRPr="00000000">
        <w:rPr>
          <w:rFonts w:ascii="Courier New" w:cs="Courier New" w:eastAsia="Courier New" w:hAnsi="Courier New"/>
          <w:b w:val="1"/>
          <w:color w:val="303030"/>
          <w:sz w:val="21"/>
          <w:szCs w:val="21"/>
          <w:shd w:fill="f7f7f7" w:val="clear"/>
          <w:rtl w:val="0"/>
        </w:rPr>
        <w:t xml:space="preserve"> </w:t>
      </w:r>
    </w:p>
    <w:p w:rsidR="00000000" w:rsidDel="00000000" w:rsidP="00000000" w:rsidRDefault="00000000" w:rsidRPr="00000000" w14:paraId="0000020B">
      <w:pPr>
        <w:contextualSpacing w:val="0"/>
        <w:rPr>
          <w:rFonts w:ascii="Courier New" w:cs="Courier New" w:eastAsia="Courier New" w:hAnsi="Courier New"/>
          <w:b w:val="1"/>
          <w:color w:val="303030"/>
          <w:sz w:val="21"/>
          <w:szCs w:val="21"/>
          <w:shd w:fill="f7f7f7" w:val="clear"/>
        </w:rPr>
      </w:pPr>
      <w:r w:rsidDel="00000000" w:rsidR="00000000" w:rsidRPr="00000000">
        <w:rPr>
          <w:rFonts w:ascii="Courier New" w:cs="Courier New" w:eastAsia="Courier New" w:hAnsi="Courier New"/>
          <w:b w:val="1"/>
          <w:color w:val="303030"/>
          <w:sz w:val="21"/>
          <w:szCs w:val="21"/>
          <w:shd w:fill="f7f7f7" w:val="clear"/>
          <w:rtl w:val="0"/>
        </w:rPr>
        <w:t xml:space="preserve">apiVersion:</w:t>
      </w:r>
      <w:r w:rsidDel="00000000" w:rsidR="00000000" w:rsidRPr="00000000">
        <w:rPr>
          <w:rFonts w:ascii="Courier New" w:cs="Courier New" w:eastAsia="Courier New" w:hAnsi="Courier New"/>
          <w:b w:val="1"/>
          <w:color w:val="bbbbbb"/>
          <w:sz w:val="21"/>
          <w:szCs w:val="21"/>
          <w:shd w:fill="f7f7f7" w:val="clear"/>
          <w:rtl w:val="0"/>
        </w:rPr>
        <w:t xml:space="preserve"> </w:t>
      </w:r>
      <w:r w:rsidDel="00000000" w:rsidR="00000000" w:rsidRPr="00000000">
        <w:rPr>
          <w:rFonts w:ascii="Courier New" w:cs="Courier New" w:eastAsia="Courier New" w:hAnsi="Courier New"/>
          <w:b w:val="1"/>
          <w:color w:val="303030"/>
          <w:sz w:val="21"/>
          <w:szCs w:val="21"/>
          <w:shd w:fill="f7f7f7" w:val="clear"/>
          <w:rtl w:val="0"/>
        </w:rPr>
        <w:t xml:space="preserve">apps/v1</w:t>
      </w:r>
    </w:p>
    <w:p w:rsidR="00000000" w:rsidDel="00000000" w:rsidP="00000000" w:rsidRDefault="00000000" w:rsidRPr="00000000" w14:paraId="0000020C">
      <w:pPr>
        <w:contextualSpacing w:val="0"/>
        <w:rPr>
          <w:rFonts w:ascii="Courier New" w:cs="Courier New" w:eastAsia="Courier New" w:hAnsi="Courier New"/>
          <w:b w:val="1"/>
          <w:color w:val="303030"/>
          <w:sz w:val="21"/>
          <w:szCs w:val="21"/>
          <w:shd w:fill="f7f7f7" w:val="clear"/>
        </w:rPr>
      </w:pPr>
      <w:r w:rsidDel="00000000" w:rsidR="00000000" w:rsidRPr="00000000">
        <w:rPr>
          <w:rFonts w:ascii="Courier New" w:cs="Courier New" w:eastAsia="Courier New" w:hAnsi="Courier New"/>
          <w:b w:val="1"/>
          <w:color w:val="303030"/>
          <w:sz w:val="21"/>
          <w:szCs w:val="21"/>
          <w:shd w:fill="f7f7f7" w:val="clear"/>
          <w:rtl w:val="0"/>
        </w:rPr>
        <w:t xml:space="preserve">kind:</w:t>
      </w:r>
      <w:r w:rsidDel="00000000" w:rsidR="00000000" w:rsidRPr="00000000">
        <w:rPr>
          <w:rFonts w:ascii="Courier New" w:cs="Courier New" w:eastAsia="Courier New" w:hAnsi="Courier New"/>
          <w:b w:val="1"/>
          <w:color w:val="bbbbbb"/>
          <w:sz w:val="21"/>
          <w:szCs w:val="21"/>
          <w:shd w:fill="f7f7f7" w:val="clear"/>
          <w:rtl w:val="0"/>
        </w:rPr>
        <w:t xml:space="preserve"> </w:t>
      </w:r>
      <w:r w:rsidDel="00000000" w:rsidR="00000000" w:rsidRPr="00000000">
        <w:rPr>
          <w:rFonts w:ascii="Courier New" w:cs="Courier New" w:eastAsia="Courier New" w:hAnsi="Courier New"/>
          <w:b w:val="1"/>
          <w:color w:val="303030"/>
          <w:sz w:val="21"/>
          <w:szCs w:val="21"/>
          <w:shd w:fill="f7f7f7" w:val="clear"/>
          <w:rtl w:val="0"/>
        </w:rPr>
        <w:t xml:space="preserve">Deployment</w:t>
      </w:r>
    </w:p>
    <w:p w:rsidR="00000000" w:rsidDel="00000000" w:rsidP="00000000" w:rsidRDefault="00000000" w:rsidRPr="00000000" w14:paraId="0000020D">
      <w:pPr>
        <w:contextualSpacing w:val="0"/>
        <w:rPr>
          <w:rFonts w:ascii="Courier New" w:cs="Courier New" w:eastAsia="Courier New" w:hAnsi="Courier New"/>
          <w:b w:val="1"/>
          <w:color w:val="303030"/>
          <w:sz w:val="21"/>
          <w:szCs w:val="21"/>
          <w:shd w:fill="f7f7f7" w:val="clear"/>
        </w:rPr>
      </w:pPr>
      <w:r w:rsidDel="00000000" w:rsidR="00000000" w:rsidRPr="00000000">
        <w:rPr>
          <w:rFonts w:ascii="Courier New" w:cs="Courier New" w:eastAsia="Courier New" w:hAnsi="Courier New"/>
          <w:b w:val="1"/>
          <w:color w:val="303030"/>
          <w:sz w:val="21"/>
          <w:szCs w:val="21"/>
          <w:shd w:fill="f7f7f7" w:val="clear"/>
          <w:rtl w:val="0"/>
        </w:rPr>
        <w:t xml:space="preserve">metadata:</w:t>
      </w:r>
    </w:p>
    <w:p w:rsidR="00000000" w:rsidDel="00000000" w:rsidP="00000000" w:rsidRDefault="00000000" w:rsidRPr="00000000" w14:paraId="0000020E">
      <w:pPr>
        <w:contextualSpacing w:val="0"/>
        <w:rPr>
          <w:rFonts w:ascii="Courier New" w:cs="Courier New" w:eastAsia="Courier New" w:hAnsi="Courier New"/>
          <w:b w:val="1"/>
          <w:color w:val="303030"/>
          <w:sz w:val="21"/>
          <w:szCs w:val="21"/>
          <w:shd w:fill="f7f7f7" w:val="clear"/>
        </w:rPr>
      </w:pPr>
      <w:r w:rsidDel="00000000" w:rsidR="00000000" w:rsidRPr="00000000">
        <w:rPr>
          <w:rFonts w:ascii="Courier New" w:cs="Courier New" w:eastAsia="Courier New" w:hAnsi="Courier New"/>
          <w:b w:val="1"/>
          <w:color w:val="bbbbbb"/>
          <w:sz w:val="21"/>
          <w:szCs w:val="21"/>
          <w:shd w:fill="f7f7f7" w:val="clear"/>
          <w:rtl w:val="0"/>
        </w:rPr>
        <w:t xml:space="preserve">  </w:t>
      </w:r>
      <w:r w:rsidDel="00000000" w:rsidR="00000000" w:rsidRPr="00000000">
        <w:rPr>
          <w:rFonts w:ascii="Courier New" w:cs="Courier New" w:eastAsia="Courier New" w:hAnsi="Courier New"/>
          <w:b w:val="1"/>
          <w:color w:val="303030"/>
          <w:sz w:val="21"/>
          <w:szCs w:val="21"/>
          <w:shd w:fill="f7f7f7" w:val="clear"/>
          <w:rtl w:val="0"/>
        </w:rPr>
        <w:t xml:space="preserve">name:</w:t>
      </w:r>
      <w:r w:rsidDel="00000000" w:rsidR="00000000" w:rsidRPr="00000000">
        <w:rPr>
          <w:rFonts w:ascii="Courier New" w:cs="Courier New" w:eastAsia="Courier New" w:hAnsi="Courier New"/>
          <w:b w:val="1"/>
          <w:color w:val="bbbbbb"/>
          <w:sz w:val="21"/>
          <w:szCs w:val="21"/>
          <w:shd w:fill="f7f7f7" w:val="clear"/>
          <w:rtl w:val="0"/>
        </w:rPr>
        <w:t xml:space="preserve"> </w:t>
      </w:r>
      <w:r w:rsidDel="00000000" w:rsidR="00000000" w:rsidRPr="00000000">
        <w:rPr>
          <w:rFonts w:ascii="Courier New" w:cs="Courier New" w:eastAsia="Courier New" w:hAnsi="Courier New"/>
          <w:b w:val="1"/>
          <w:color w:val="303030"/>
          <w:sz w:val="21"/>
          <w:szCs w:val="21"/>
          <w:shd w:fill="f7f7f7" w:val="clear"/>
          <w:rtl w:val="0"/>
        </w:rPr>
        <w:t xml:space="preserve">httpd-deployment</w:t>
      </w:r>
    </w:p>
    <w:p w:rsidR="00000000" w:rsidDel="00000000" w:rsidP="00000000" w:rsidRDefault="00000000" w:rsidRPr="00000000" w14:paraId="0000020F">
      <w:pPr>
        <w:contextualSpacing w:val="0"/>
        <w:rPr>
          <w:rFonts w:ascii="Courier New" w:cs="Courier New" w:eastAsia="Courier New" w:hAnsi="Courier New"/>
          <w:b w:val="1"/>
          <w:color w:val="303030"/>
          <w:sz w:val="21"/>
          <w:szCs w:val="21"/>
          <w:shd w:fill="f7f7f7" w:val="clear"/>
        </w:rPr>
      </w:pPr>
      <w:r w:rsidDel="00000000" w:rsidR="00000000" w:rsidRPr="00000000">
        <w:rPr>
          <w:rFonts w:ascii="Courier New" w:cs="Courier New" w:eastAsia="Courier New" w:hAnsi="Courier New"/>
          <w:b w:val="1"/>
          <w:color w:val="303030"/>
          <w:sz w:val="21"/>
          <w:szCs w:val="21"/>
          <w:shd w:fill="f7f7f7" w:val="clear"/>
          <w:rtl w:val="0"/>
        </w:rPr>
        <w:t xml:space="preserve">spec:</w:t>
      </w:r>
    </w:p>
    <w:p w:rsidR="00000000" w:rsidDel="00000000" w:rsidP="00000000" w:rsidRDefault="00000000" w:rsidRPr="00000000" w14:paraId="00000210">
      <w:pPr>
        <w:contextualSpacing w:val="0"/>
        <w:rPr>
          <w:rFonts w:ascii="Courier New" w:cs="Courier New" w:eastAsia="Courier New" w:hAnsi="Courier New"/>
          <w:b w:val="1"/>
          <w:color w:val="666666"/>
          <w:sz w:val="21"/>
          <w:szCs w:val="21"/>
          <w:shd w:fill="f7f7f7" w:val="clear"/>
        </w:rPr>
      </w:pPr>
      <w:r w:rsidDel="00000000" w:rsidR="00000000" w:rsidRPr="00000000">
        <w:rPr>
          <w:rFonts w:ascii="Courier New" w:cs="Courier New" w:eastAsia="Courier New" w:hAnsi="Courier New"/>
          <w:b w:val="1"/>
          <w:color w:val="bbbbbb"/>
          <w:sz w:val="21"/>
          <w:szCs w:val="21"/>
          <w:shd w:fill="f7f7f7" w:val="clear"/>
          <w:rtl w:val="0"/>
        </w:rPr>
        <w:t xml:space="preserve">  </w:t>
      </w:r>
      <w:r w:rsidDel="00000000" w:rsidR="00000000" w:rsidRPr="00000000">
        <w:rPr>
          <w:rFonts w:ascii="Courier New" w:cs="Courier New" w:eastAsia="Courier New" w:hAnsi="Courier New"/>
          <w:b w:val="1"/>
          <w:color w:val="303030"/>
          <w:sz w:val="21"/>
          <w:szCs w:val="21"/>
          <w:shd w:fill="f7f7f7" w:val="clear"/>
          <w:rtl w:val="0"/>
        </w:rPr>
        <w:t xml:space="preserve">replicas:</w:t>
      </w:r>
      <w:r w:rsidDel="00000000" w:rsidR="00000000" w:rsidRPr="00000000">
        <w:rPr>
          <w:rFonts w:ascii="Courier New" w:cs="Courier New" w:eastAsia="Courier New" w:hAnsi="Courier New"/>
          <w:b w:val="1"/>
          <w:color w:val="bbbbbb"/>
          <w:sz w:val="21"/>
          <w:szCs w:val="21"/>
          <w:shd w:fill="f7f7f7" w:val="clear"/>
          <w:rtl w:val="0"/>
        </w:rPr>
        <w:t xml:space="preserve"> </w:t>
      </w:r>
      <w:r w:rsidDel="00000000" w:rsidR="00000000" w:rsidRPr="00000000">
        <w:rPr>
          <w:rFonts w:ascii="Courier New" w:cs="Courier New" w:eastAsia="Courier New" w:hAnsi="Courier New"/>
          <w:b w:val="1"/>
          <w:color w:val="666666"/>
          <w:sz w:val="21"/>
          <w:szCs w:val="21"/>
          <w:shd w:fill="f7f7f7" w:val="clear"/>
          <w:rtl w:val="0"/>
        </w:rPr>
        <w:t xml:space="preserve">3</w:t>
      </w:r>
    </w:p>
    <w:p w:rsidR="00000000" w:rsidDel="00000000" w:rsidP="00000000" w:rsidRDefault="00000000" w:rsidRPr="00000000" w14:paraId="00000211">
      <w:pPr>
        <w:contextualSpacing w:val="0"/>
        <w:rPr>
          <w:rFonts w:ascii="Courier New" w:cs="Courier New" w:eastAsia="Courier New" w:hAnsi="Courier New"/>
          <w:b w:val="1"/>
          <w:color w:val="303030"/>
          <w:sz w:val="21"/>
          <w:szCs w:val="21"/>
          <w:shd w:fill="f7f7f7" w:val="clear"/>
        </w:rPr>
      </w:pPr>
      <w:r w:rsidDel="00000000" w:rsidR="00000000" w:rsidRPr="00000000">
        <w:rPr>
          <w:rFonts w:ascii="Courier New" w:cs="Courier New" w:eastAsia="Courier New" w:hAnsi="Courier New"/>
          <w:b w:val="1"/>
          <w:color w:val="bbbbbb"/>
          <w:sz w:val="21"/>
          <w:szCs w:val="21"/>
          <w:shd w:fill="f7f7f7" w:val="clear"/>
          <w:rtl w:val="0"/>
        </w:rPr>
        <w:t xml:space="preserve">  </w:t>
      </w:r>
      <w:r w:rsidDel="00000000" w:rsidR="00000000" w:rsidRPr="00000000">
        <w:rPr>
          <w:rFonts w:ascii="Courier New" w:cs="Courier New" w:eastAsia="Courier New" w:hAnsi="Courier New"/>
          <w:b w:val="1"/>
          <w:color w:val="303030"/>
          <w:sz w:val="21"/>
          <w:szCs w:val="21"/>
          <w:shd w:fill="f7f7f7" w:val="clear"/>
          <w:rtl w:val="0"/>
        </w:rPr>
        <w:t xml:space="preserve">template:</w:t>
      </w:r>
    </w:p>
    <w:p w:rsidR="00000000" w:rsidDel="00000000" w:rsidP="00000000" w:rsidRDefault="00000000" w:rsidRPr="00000000" w14:paraId="00000212">
      <w:pPr>
        <w:contextualSpacing w:val="0"/>
        <w:rPr>
          <w:rFonts w:ascii="Courier New" w:cs="Courier New" w:eastAsia="Courier New" w:hAnsi="Courier New"/>
          <w:b w:val="1"/>
          <w:color w:val="303030"/>
          <w:sz w:val="21"/>
          <w:szCs w:val="21"/>
          <w:shd w:fill="f7f7f7" w:val="clear"/>
        </w:rPr>
      </w:pPr>
      <w:r w:rsidDel="00000000" w:rsidR="00000000" w:rsidRPr="00000000">
        <w:rPr>
          <w:rFonts w:ascii="Courier New" w:cs="Courier New" w:eastAsia="Courier New" w:hAnsi="Courier New"/>
          <w:b w:val="1"/>
          <w:color w:val="bbbbbb"/>
          <w:sz w:val="21"/>
          <w:szCs w:val="21"/>
          <w:shd w:fill="f7f7f7" w:val="clear"/>
          <w:rtl w:val="0"/>
        </w:rPr>
        <w:tab/>
      </w:r>
      <w:r w:rsidDel="00000000" w:rsidR="00000000" w:rsidRPr="00000000">
        <w:rPr>
          <w:rFonts w:ascii="Courier New" w:cs="Courier New" w:eastAsia="Courier New" w:hAnsi="Courier New"/>
          <w:b w:val="1"/>
          <w:color w:val="303030"/>
          <w:sz w:val="21"/>
          <w:szCs w:val="21"/>
          <w:shd w:fill="f7f7f7" w:val="clear"/>
          <w:rtl w:val="0"/>
        </w:rPr>
        <w:t xml:space="preserve">metadata:</w:t>
      </w:r>
    </w:p>
    <w:p w:rsidR="00000000" w:rsidDel="00000000" w:rsidP="00000000" w:rsidRDefault="00000000" w:rsidRPr="00000000" w14:paraId="00000213">
      <w:pPr>
        <w:contextualSpacing w:val="0"/>
        <w:rPr>
          <w:rFonts w:ascii="Courier New" w:cs="Courier New" w:eastAsia="Courier New" w:hAnsi="Courier New"/>
          <w:b w:val="1"/>
          <w:color w:val="303030"/>
          <w:sz w:val="21"/>
          <w:szCs w:val="21"/>
          <w:shd w:fill="f7f7f7" w:val="clear"/>
        </w:rPr>
      </w:pPr>
      <w:r w:rsidDel="00000000" w:rsidR="00000000" w:rsidRPr="00000000">
        <w:rPr>
          <w:rFonts w:ascii="Courier New" w:cs="Courier New" w:eastAsia="Courier New" w:hAnsi="Courier New"/>
          <w:b w:val="1"/>
          <w:color w:val="bbbbbb"/>
          <w:sz w:val="21"/>
          <w:szCs w:val="21"/>
          <w:shd w:fill="f7f7f7" w:val="clear"/>
          <w:rtl w:val="0"/>
        </w:rPr>
        <w:t xml:space="preserve">  </w:t>
        <w:tab/>
      </w:r>
      <w:r w:rsidDel="00000000" w:rsidR="00000000" w:rsidRPr="00000000">
        <w:rPr>
          <w:rFonts w:ascii="Courier New" w:cs="Courier New" w:eastAsia="Courier New" w:hAnsi="Courier New"/>
          <w:b w:val="1"/>
          <w:color w:val="303030"/>
          <w:sz w:val="21"/>
          <w:szCs w:val="21"/>
          <w:shd w:fill="f7f7f7" w:val="clear"/>
          <w:rtl w:val="0"/>
        </w:rPr>
        <w:t xml:space="preserve">labels:</w:t>
      </w:r>
    </w:p>
    <w:p w:rsidR="00000000" w:rsidDel="00000000" w:rsidP="00000000" w:rsidRDefault="00000000" w:rsidRPr="00000000" w14:paraId="00000214">
      <w:pPr>
        <w:contextualSpacing w:val="0"/>
        <w:rPr>
          <w:rFonts w:ascii="Courier New" w:cs="Courier New" w:eastAsia="Courier New" w:hAnsi="Courier New"/>
          <w:b w:val="1"/>
          <w:color w:val="bbbbbb"/>
          <w:sz w:val="21"/>
          <w:szCs w:val="21"/>
          <w:shd w:fill="f7f7f7" w:val="clear"/>
        </w:rPr>
      </w:pPr>
      <w:r w:rsidDel="00000000" w:rsidR="00000000" w:rsidRPr="00000000">
        <w:rPr>
          <w:rFonts w:ascii="Courier New" w:cs="Courier New" w:eastAsia="Courier New" w:hAnsi="Courier New"/>
          <w:b w:val="1"/>
          <w:color w:val="bbbbbb"/>
          <w:sz w:val="21"/>
          <w:szCs w:val="21"/>
          <w:shd w:fill="f7f7f7" w:val="clear"/>
          <w:rtl w:val="0"/>
        </w:rPr>
        <w:t xml:space="preserve">    </w:t>
        <w:tab/>
      </w:r>
      <w:r w:rsidDel="00000000" w:rsidR="00000000" w:rsidRPr="00000000">
        <w:rPr>
          <w:rFonts w:ascii="Courier New" w:cs="Courier New" w:eastAsia="Courier New" w:hAnsi="Courier New"/>
          <w:b w:val="1"/>
          <w:color w:val="303030"/>
          <w:sz w:val="21"/>
          <w:szCs w:val="21"/>
          <w:shd w:fill="f7f7f7" w:val="clear"/>
          <w:rtl w:val="0"/>
        </w:rPr>
        <w:t xml:space="preserve">app:</w:t>
      </w:r>
      <w:r w:rsidDel="00000000" w:rsidR="00000000" w:rsidRPr="00000000">
        <w:rPr>
          <w:rFonts w:ascii="Courier New" w:cs="Courier New" w:eastAsia="Courier New" w:hAnsi="Courier New"/>
          <w:b w:val="1"/>
          <w:color w:val="bbbbbb"/>
          <w:sz w:val="21"/>
          <w:szCs w:val="21"/>
          <w:shd w:fill="f7f7f7" w:val="clear"/>
          <w:rtl w:val="0"/>
        </w:rPr>
        <w:t xml:space="preserve"> myhttpd</w:t>
      </w:r>
    </w:p>
    <w:p w:rsidR="00000000" w:rsidDel="00000000" w:rsidP="00000000" w:rsidRDefault="00000000" w:rsidRPr="00000000" w14:paraId="00000215">
      <w:pPr>
        <w:contextualSpacing w:val="0"/>
        <w:rPr>
          <w:rFonts w:ascii="Courier New" w:cs="Courier New" w:eastAsia="Courier New" w:hAnsi="Courier New"/>
          <w:b w:val="1"/>
          <w:color w:val="303030"/>
          <w:sz w:val="21"/>
          <w:szCs w:val="21"/>
          <w:shd w:fill="f7f7f7" w:val="clear"/>
        </w:rPr>
      </w:pPr>
      <w:r w:rsidDel="00000000" w:rsidR="00000000" w:rsidRPr="00000000">
        <w:rPr>
          <w:rFonts w:ascii="Courier New" w:cs="Courier New" w:eastAsia="Courier New" w:hAnsi="Courier New"/>
          <w:b w:val="1"/>
          <w:color w:val="bbbbbb"/>
          <w:sz w:val="21"/>
          <w:szCs w:val="21"/>
          <w:shd w:fill="f7f7f7" w:val="clear"/>
          <w:rtl w:val="0"/>
        </w:rPr>
        <w:tab/>
      </w:r>
      <w:r w:rsidDel="00000000" w:rsidR="00000000" w:rsidRPr="00000000">
        <w:rPr>
          <w:rFonts w:ascii="Courier New" w:cs="Courier New" w:eastAsia="Courier New" w:hAnsi="Courier New"/>
          <w:b w:val="1"/>
          <w:color w:val="303030"/>
          <w:sz w:val="21"/>
          <w:szCs w:val="21"/>
          <w:shd w:fill="f7f7f7" w:val="clear"/>
          <w:rtl w:val="0"/>
        </w:rPr>
        <w:t xml:space="preserve">spec:</w:t>
      </w:r>
    </w:p>
    <w:p w:rsidR="00000000" w:rsidDel="00000000" w:rsidP="00000000" w:rsidRDefault="00000000" w:rsidRPr="00000000" w14:paraId="00000216">
      <w:pPr>
        <w:contextualSpacing w:val="0"/>
        <w:rPr>
          <w:rFonts w:ascii="Courier New" w:cs="Courier New" w:eastAsia="Courier New" w:hAnsi="Courier New"/>
          <w:b w:val="1"/>
          <w:color w:val="303030"/>
          <w:sz w:val="21"/>
          <w:szCs w:val="21"/>
          <w:shd w:fill="f7f7f7" w:val="clear"/>
        </w:rPr>
      </w:pPr>
      <w:r w:rsidDel="00000000" w:rsidR="00000000" w:rsidRPr="00000000">
        <w:rPr>
          <w:rFonts w:ascii="Courier New" w:cs="Courier New" w:eastAsia="Courier New" w:hAnsi="Courier New"/>
          <w:b w:val="1"/>
          <w:color w:val="bbbbbb"/>
          <w:sz w:val="21"/>
          <w:szCs w:val="21"/>
          <w:shd w:fill="f7f7f7" w:val="clear"/>
          <w:rtl w:val="0"/>
        </w:rPr>
        <w:t xml:space="preserve">  </w:t>
        <w:tab/>
      </w:r>
      <w:r w:rsidDel="00000000" w:rsidR="00000000" w:rsidRPr="00000000">
        <w:rPr>
          <w:rFonts w:ascii="Courier New" w:cs="Courier New" w:eastAsia="Courier New" w:hAnsi="Courier New"/>
          <w:b w:val="1"/>
          <w:color w:val="303030"/>
          <w:sz w:val="21"/>
          <w:szCs w:val="21"/>
          <w:shd w:fill="f7f7f7" w:val="clear"/>
          <w:rtl w:val="0"/>
        </w:rPr>
        <w:t xml:space="preserve">containers:</w:t>
      </w:r>
    </w:p>
    <w:p w:rsidR="00000000" w:rsidDel="00000000" w:rsidP="00000000" w:rsidRDefault="00000000" w:rsidRPr="00000000" w14:paraId="00000217">
      <w:pPr>
        <w:contextualSpacing w:val="0"/>
        <w:rPr>
          <w:rFonts w:ascii="Courier New" w:cs="Courier New" w:eastAsia="Courier New" w:hAnsi="Courier New"/>
          <w:b w:val="1"/>
          <w:color w:val="303030"/>
          <w:sz w:val="21"/>
          <w:szCs w:val="21"/>
          <w:shd w:fill="f7f7f7" w:val="clear"/>
        </w:rPr>
      </w:pPr>
      <w:r w:rsidDel="00000000" w:rsidR="00000000" w:rsidRPr="00000000">
        <w:rPr>
          <w:rFonts w:ascii="Courier New" w:cs="Courier New" w:eastAsia="Courier New" w:hAnsi="Courier New"/>
          <w:b w:val="1"/>
          <w:color w:val="bbbbbb"/>
          <w:sz w:val="21"/>
          <w:szCs w:val="21"/>
          <w:shd w:fill="f7f7f7" w:val="clear"/>
          <w:rtl w:val="0"/>
        </w:rPr>
        <w:t xml:space="preserve">  </w:t>
        <w:tab/>
      </w:r>
      <w:r w:rsidDel="00000000" w:rsidR="00000000" w:rsidRPr="00000000">
        <w:rPr>
          <w:rFonts w:ascii="Courier New" w:cs="Courier New" w:eastAsia="Courier New" w:hAnsi="Courier New"/>
          <w:b w:val="1"/>
          <w:color w:val="303030"/>
          <w:sz w:val="21"/>
          <w:szCs w:val="21"/>
          <w:shd w:fill="f7f7f7" w:val="clear"/>
          <w:rtl w:val="0"/>
        </w:rPr>
        <w:t xml:space="preserve">-</w:t>
      </w:r>
      <w:r w:rsidDel="00000000" w:rsidR="00000000" w:rsidRPr="00000000">
        <w:rPr>
          <w:rFonts w:ascii="Courier New" w:cs="Courier New" w:eastAsia="Courier New" w:hAnsi="Courier New"/>
          <w:b w:val="1"/>
          <w:color w:val="bbbbbb"/>
          <w:sz w:val="21"/>
          <w:szCs w:val="21"/>
          <w:shd w:fill="f7f7f7" w:val="clear"/>
          <w:rtl w:val="0"/>
        </w:rPr>
        <w:t xml:space="preserve"> </w:t>
      </w:r>
      <w:r w:rsidDel="00000000" w:rsidR="00000000" w:rsidRPr="00000000">
        <w:rPr>
          <w:rFonts w:ascii="Courier New" w:cs="Courier New" w:eastAsia="Courier New" w:hAnsi="Courier New"/>
          <w:b w:val="1"/>
          <w:color w:val="303030"/>
          <w:sz w:val="21"/>
          <w:szCs w:val="21"/>
          <w:shd w:fill="f7f7f7" w:val="clear"/>
          <w:rtl w:val="0"/>
        </w:rPr>
        <w:t xml:space="preserve">name:</w:t>
      </w:r>
      <w:r w:rsidDel="00000000" w:rsidR="00000000" w:rsidRPr="00000000">
        <w:rPr>
          <w:rFonts w:ascii="Courier New" w:cs="Courier New" w:eastAsia="Courier New" w:hAnsi="Courier New"/>
          <w:b w:val="1"/>
          <w:color w:val="bbbbbb"/>
          <w:sz w:val="21"/>
          <w:szCs w:val="21"/>
          <w:shd w:fill="f7f7f7" w:val="clear"/>
          <w:rtl w:val="0"/>
        </w:rPr>
        <w:t xml:space="preserve"> </w:t>
      </w:r>
      <w:r w:rsidDel="00000000" w:rsidR="00000000" w:rsidRPr="00000000">
        <w:rPr>
          <w:rFonts w:ascii="Courier New" w:cs="Courier New" w:eastAsia="Courier New" w:hAnsi="Courier New"/>
          <w:b w:val="1"/>
          <w:color w:val="303030"/>
          <w:sz w:val="21"/>
          <w:szCs w:val="21"/>
          <w:shd w:fill="f7f7f7" w:val="clear"/>
          <w:rtl w:val="0"/>
        </w:rPr>
        <w:t xml:space="preserve">myhttpd_container</w:t>
      </w:r>
    </w:p>
    <w:p w:rsidR="00000000" w:rsidDel="00000000" w:rsidP="00000000" w:rsidRDefault="00000000" w:rsidRPr="00000000" w14:paraId="00000218">
      <w:pPr>
        <w:contextualSpacing w:val="0"/>
        <w:rPr>
          <w:rFonts w:ascii="Courier New" w:cs="Courier New" w:eastAsia="Courier New" w:hAnsi="Courier New"/>
          <w:b w:val="1"/>
          <w:color w:val="303030"/>
          <w:sz w:val="21"/>
          <w:szCs w:val="21"/>
          <w:shd w:fill="f7f7f7" w:val="clear"/>
        </w:rPr>
      </w:pPr>
      <w:r w:rsidDel="00000000" w:rsidR="00000000" w:rsidRPr="00000000">
        <w:rPr>
          <w:rFonts w:ascii="Courier New" w:cs="Courier New" w:eastAsia="Courier New" w:hAnsi="Courier New"/>
          <w:b w:val="1"/>
          <w:color w:val="bbbbbb"/>
          <w:sz w:val="21"/>
          <w:szCs w:val="21"/>
          <w:shd w:fill="f7f7f7" w:val="clear"/>
          <w:rtl w:val="0"/>
        </w:rPr>
        <w:t xml:space="preserve">    </w:t>
        <w:tab/>
      </w:r>
      <w:r w:rsidDel="00000000" w:rsidR="00000000" w:rsidRPr="00000000">
        <w:rPr>
          <w:rFonts w:ascii="Courier New" w:cs="Courier New" w:eastAsia="Courier New" w:hAnsi="Courier New"/>
          <w:b w:val="1"/>
          <w:color w:val="303030"/>
          <w:sz w:val="21"/>
          <w:szCs w:val="21"/>
          <w:shd w:fill="f7f7f7" w:val="clear"/>
          <w:rtl w:val="0"/>
        </w:rPr>
        <w:t xml:space="preserve">image:</w:t>
      </w:r>
      <w:r w:rsidDel="00000000" w:rsidR="00000000" w:rsidRPr="00000000">
        <w:rPr>
          <w:rFonts w:ascii="Courier New" w:cs="Courier New" w:eastAsia="Courier New" w:hAnsi="Courier New"/>
          <w:b w:val="1"/>
          <w:color w:val="bbbbbb"/>
          <w:sz w:val="21"/>
          <w:szCs w:val="21"/>
          <w:shd w:fill="f7f7f7" w:val="clear"/>
          <w:rtl w:val="0"/>
        </w:rPr>
        <w:t xml:space="preserve"> </w:t>
      </w:r>
      <w:r w:rsidDel="00000000" w:rsidR="00000000" w:rsidRPr="00000000">
        <w:rPr>
          <w:rFonts w:ascii="Courier New" w:cs="Courier New" w:eastAsia="Courier New" w:hAnsi="Courier New"/>
          <w:b w:val="1"/>
          <w:color w:val="303030"/>
          <w:sz w:val="21"/>
          <w:szCs w:val="21"/>
          <w:shd w:fill="f7f7f7" w:val="clear"/>
          <w:rtl w:val="0"/>
        </w:rPr>
        <w:t xml:space="preserve">httpd</w:t>
      </w:r>
    </w:p>
    <w:p w:rsidR="00000000" w:rsidDel="00000000" w:rsidP="00000000" w:rsidRDefault="00000000" w:rsidRPr="00000000" w14:paraId="00000219">
      <w:pPr>
        <w:contextualSpacing w:val="0"/>
        <w:rPr>
          <w:rFonts w:ascii="Courier New" w:cs="Courier New" w:eastAsia="Courier New" w:hAnsi="Courier New"/>
          <w:b w:val="1"/>
          <w:color w:val="303030"/>
          <w:sz w:val="21"/>
          <w:szCs w:val="21"/>
          <w:shd w:fill="f7f7f7" w:val="clear"/>
        </w:rPr>
      </w:pPr>
      <w:r w:rsidDel="00000000" w:rsidR="00000000" w:rsidRPr="00000000">
        <w:rPr>
          <w:rFonts w:ascii="Courier New" w:cs="Courier New" w:eastAsia="Courier New" w:hAnsi="Courier New"/>
          <w:b w:val="1"/>
          <w:color w:val="bbbbbb"/>
          <w:sz w:val="21"/>
          <w:szCs w:val="21"/>
          <w:shd w:fill="f7f7f7" w:val="clear"/>
          <w:rtl w:val="0"/>
        </w:rPr>
        <w:t xml:space="preserve">    </w:t>
        <w:tab/>
      </w:r>
      <w:r w:rsidDel="00000000" w:rsidR="00000000" w:rsidRPr="00000000">
        <w:rPr>
          <w:rFonts w:ascii="Courier New" w:cs="Courier New" w:eastAsia="Courier New" w:hAnsi="Courier New"/>
          <w:b w:val="1"/>
          <w:color w:val="303030"/>
          <w:sz w:val="21"/>
          <w:szCs w:val="21"/>
          <w:shd w:fill="f7f7f7" w:val="clear"/>
          <w:rtl w:val="0"/>
        </w:rPr>
        <w:t xml:space="preserve">ports:</w:t>
      </w:r>
    </w:p>
    <w:p w:rsidR="00000000" w:rsidDel="00000000" w:rsidP="00000000" w:rsidRDefault="00000000" w:rsidRPr="00000000" w14:paraId="0000021A">
      <w:pPr>
        <w:contextualSpacing w:val="0"/>
        <w:rPr>
          <w:rFonts w:ascii="Courier New" w:cs="Courier New" w:eastAsia="Courier New" w:hAnsi="Courier New"/>
          <w:b w:val="1"/>
          <w:color w:val="666666"/>
          <w:sz w:val="21"/>
          <w:szCs w:val="21"/>
          <w:shd w:fill="f7f7f7" w:val="clear"/>
        </w:rPr>
      </w:pPr>
      <w:r w:rsidDel="00000000" w:rsidR="00000000" w:rsidRPr="00000000">
        <w:rPr>
          <w:rFonts w:ascii="Courier New" w:cs="Courier New" w:eastAsia="Courier New" w:hAnsi="Courier New"/>
          <w:b w:val="1"/>
          <w:color w:val="bbbbbb"/>
          <w:sz w:val="21"/>
          <w:szCs w:val="21"/>
          <w:shd w:fill="f7f7f7" w:val="clear"/>
          <w:rtl w:val="0"/>
        </w:rPr>
        <w:t xml:space="preserve">    </w:t>
        <w:tab/>
      </w:r>
      <w:r w:rsidDel="00000000" w:rsidR="00000000" w:rsidRPr="00000000">
        <w:rPr>
          <w:rFonts w:ascii="Courier New" w:cs="Courier New" w:eastAsia="Courier New" w:hAnsi="Courier New"/>
          <w:b w:val="1"/>
          <w:color w:val="303030"/>
          <w:sz w:val="21"/>
          <w:szCs w:val="21"/>
          <w:shd w:fill="f7f7f7" w:val="clear"/>
          <w:rtl w:val="0"/>
        </w:rPr>
        <w:t xml:space="preserve">-</w:t>
      </w:r>
      <w:r w:rsidDel="00000000" w:rsidR="00000000" w:rsidRPr="00000000">
        <w:rPr>
          <w:rFonts w:ascii="Courier New" w:cs="Courier New" w:eastAsia="Courier New" w:hAnsi="Courier New"/>
          <w:b w:val="1"/>
          <w:color w:val="bbbbbb"/>
          <w:sz w:val="21"/>
          <w:szCs w:val="21"/>
          <w:shd w:fill="f7f7f7" w:val="clear"/>
          <w:rtl w:val="0"/>
        </w:rPr>
        <w:t xml:space="preserve"> </w:t>
      </w:r>
      <w:r w:rsidDel="00000000" w:rsidR="00000000" w:rsidRPr="00000000">
        <w:rPr>
          <w:rFonts w:ascii="Courier New" w:cs="Courier New" w:eastAsia="Courier New" w:hAnsi="Courier New"/>
          <w:b w:val="1"/>
          <w:color w:val="303030"/>
          <w:sz w:val="21"/>
          <w:szCs w:val="21"/>
          <w:shd w:fill="f7f7f7" w:val="clear"/>
          <w:rtl w:val="0"/>
        </w:rPr>
        <w:t xml:space="preserve">containerPort:</w:t>
      </w:r>
      <w:r w:rsidDel="00000000" w:rsidR="00000000" w:rsidRPr="00000000">
        <w:rPr>
          <w:rFonts w:ascii="Courier New" w:cs="Courier New" w:eastAsia="Courier New" w:hAnsi="Courier New"/>
          <w:b w:val="1"/>
          <w:color w:val="bbbbbb"/>
          <w:sz w:val="21"/>
          <w:szCs w:val="21"/>
          <w:shd w:fill="f7f7f7" w:val="clear"/>
          <w:rtl w:val="0"/>
        </w:rPr>
        <w:t xml:space="preserve"> </w:t>
      </w:r>
      <w:r w:rsidDel="00000000" w:rsidR="00000000" w:rsidRPr="00000000">
        <w:rPr>
          <w:rFonts w:ascii="Courier New" w:cs="Courier New" w:eastAsia="Courier New" w:hAnsi="Courier New"/>
          <w:b w:val="1"/>
          <w:color w:val="666666"/>
          <w:sz w:val="21"/>
          <w:szCs w:val="21"/>
          <w:shd w:fill="f7f7f7" w:val="clear"/>
          <w:rtl w:val="0"/>
        </w:rPr>
        <w:t xml:space="preserve">80</w:t>
      </w:r>
    </w:p>
    <w:p w:rsidR="00000000" w:rsidDel="00000000" w:rsidP="00000000" w:rsidRDefault="00000000" w:rsidRPr="00000000" w14:paraId="0000021B">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w:t>
      </w:r>
    </w:p>
    <w:p w:rsidR="00000000" w:rsidDel="00000000" w:rsidP="00000000" w:rsidRDefault="00000000" w:rsidRPr="00000000" w14:paraId="0000021C">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w:t>
      </w:r>
    </w:p>
    <w:p w:rsidR="00000000" w:rsidDel="00000000" w:rsidP="00000000" w:rsidRDefault="00000000" w:rsidRPr="00000000" w14:paraId="0000021D">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kubectl create –f  &lt; file name &gt;</w:t>
      </w:r>
    </w:p>
    <w:p w:rsidR="00000000" w:rsidDel="00000000" w:rsidP="00000000" w:rsidRDefault="00000000" w:rsidRPr="00000000" w14:paraId="0000021E">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kubectls get deployments</w:t>
      </w:r>
    </w:p>
    <w:p w:rsidR="00000000" w:rsidDel="00000000" w:rsidP="00000000" w:rsidRDefault="00000000" w:rsidRPr="00000000" w14:paraId="0000021F">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kubectl get rs</w:t>
      </w:r>
    </w:p>
    <w:p w:rsidR="00000000" w:rsidDel="00000000" w:rsidP="00000000" w:rsidRDefault="00000000" w:rsidRPr="00000000" w14:paraId="00000220">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kubectl get pods</w:t>
      </w:r>
    </w:p>
    <w:p w:rsidR="00000000" w:rsidDel="00000000" w:rsidP="00000000" w:rsidRDefault="00000000" w:rsidRPr="00000000" w14:paraId="00000221">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kubectl get pods –show-labels</w:t>
      </w:r>
    </w:p>
    <w:p w:rsidR="00000000" w:rsidDel="00000000" w:rsidP="00000000" w:rsidRDefault="00000000" w:rsidRPr="00000000" w14:paraId="00000222">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kubectl rollout status deployment/&lt;deployment name&gt;</w:t>
      </w:r>
    </w:p>
    <w:p w:rsidR="00000000" w:rsidDel="00000000" w:rsidP="00000000" w:rsidRDefault="00000000" w:rsidRPr="00000000" w14:paraId="00000223">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w:t>
      </w:r>
    </w:p>
    <w:p w:rsidR="00000000" w:rsidDel="00000000" w:rsidP="00000000" w:rsidRDefault="00000000" w:rsidRPr="00000000" w14:paraId="00000224">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kubectl expose deployment  &lt; deploymentname&gt; --type=NodePort</w:t>
      </w:r>
    </w:p>
    <w:p w:rsidR="00000000" w:rsidDel="00000000" w:rsidP="00000000" w:rsidRDefault="00000000" w:rsidRPr="00000000" w14:paraId="00000225">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kubectl get service</w:t>
      </w:r>
    </w:p>
    <w:p w:rsidR="00000000" w:rsidDel="00000000" w:rsidP="00000000" w:rsidRDefault="00000000" w:rsidRPr="00000000" w14:paraId="00000226">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kubectl describe service &lt; service name&gt;</w:t>
      </w:r>
    </w:p>
    <w:p w:rsidR="00000000" w:rsidDel="00000000" w:rsidP="00000000" w:rsidRDefault="00000000" w:rsidRPr="00000000" w14:paraId="00000227">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kubectl service &lt;servicename&gt; --url</w:t>
      </w:r>
    </w:p>
    <w:p w:rsidR="00000000" w:rsidDel="00000000" w:rsidP="00000000" w:rsidRDefault="00000000" w:rsidRPr="00000000" w14:paraId="00000228">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kubectl set image deployment/&lt;deploymentname &gt;  &lt; old image name=new image name&gt;</w:t>
      </w:r>
    </w:p>
    <w:p w:rsidR="00000000" w:rsidDel="00000000" w:rsidP="00000000" w:rsidRDefault="00000000" w:rsidRPr="00000000" w14:paraId="00000229">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w:t>
      </w:r>
    </w:p>
    <w:p w:rsidR="00000000" w:rsidDel="00000000" w:rsidP="00000000" w:rsidRDefault="00000000" w:rsidRPr="00000000" w14:paraId="0000022A">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kubectl rollout</w:t>
      </w:r>
    </w:p>
    <w:p w:rsidR="00000000" w:rsidDel="00000000" w:rsidP="00000000" w:rsidRDefault="00000000" w:rsidRPr="00000000" w14:paraId="0000022B">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kubectl get pods</w:t>
      </w:r>
    </w:p>
    <w:p w:rsidR="00000000" w:rsidDel="00000000" w:rsidP="00000000" w:rsidRDefault="00000000" w:rsidRPr="00000000" w14:paraId="0000022C">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kubectl rollout history &lt; deployment name&gt;</w:t>
      </w:r>
    </w:p>
    <w:p w:rsidR="00000000" w:rsidDel="00000000" w:rsidP="00000000" w:rsidRDefault="00000000" w:rsidRPr="00000000" w14:paraId="0000022D">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kubectls rollout undo &lt; deployment name &gt;   --to-revision=3</w:t>
      </w:r>
    </w:p>
    <w:p w:rsidR="00000000" w:rsidDel="00000000" w:rsidP="00000000" w:rsidRDefault="00000000" w:rsidRPr="00000000" w14:paraId="0000022E">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2F">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w:t>
      </w:r>
    </w:p>
    <w:p w:rsidR="00000000" w:rsidDel="00000000" w:rsidP="00000000" w:rsidRDefault="00000000" w:rsidRPr="00000000" w14:paraId="00000230">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On execution of script, environment is built..  Infrastructure as Code</w:t>
      </w:r>
    </w:p>
    <w:p w:rsidR="00000000" w:rsidDel="00000000" w:rsidP="00000000" w:rsidRDefault="00000000" w:rsidRPr="00000000" w14:paraId="00000231">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Terraform provided as zip distribution and is compatible with all platforms</w:t>
      </w:r>
    </w:p>
    <w:p w:rsidR="00000000" w:rsidDel="00000000" w:rsidP="00000000" w:rsidRDefault="00000000" w:rsidRPr="00000000" w14:paraId="00000232">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33">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--TERRAFORM</w:t>
      </w:r>
    </w:p>
    <w:p w:rsidR="00000000" w:rsidDel="00000000" w:rsidP="00000000" w:rsidRDefault="00000000" w:rsidRPr="00000000" w14:paraId="00000234">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35">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Download terraform  from https://www.terraform.io/downloads.html </w:t>
        <w:br w:type="textWrapping"/>
        <w:t xml:space="preserve">mkdir terraform</w:t>
        <w:br w:type="textWrapping"/>
        <w:t xml:space="preserve">unzip the .zip file</w:t>
        <w:br w:type="textWrapping"/>
        <w:t xml:space="preserve">export PATH=/e/terraform/:$PATH</w:t>
        <w:br w:type="textWrapping"/>
        <w:t xml:space="preserve">echo $PATH</w:t>
        <w:br w:type="textWrapping"/>
        <w:br w:type="textWrapping"/>
        <w:t xml:space="preserve">or on windows  set in environment variables</w:t>
        <w:br w:type="textWrapping"/>
        <w:br w:type="textWrapping"/>
        <w:t xml:space="preserve">then you should be able to kcik the command terraform from any location.</w:t>
        <w:br w:type="textWrapping"/>
        <w:br w:type="textWrapping"/>
        <w:t xml:space="preserve">terraform version</w:t>
        <w:br w:type="textWrapping"/>
        <w:br w:type="textWrapping"/>
        <w:t xml:space="preserve">create an aws instance using terraform </w:t>
        <w:br w:type="textWrapping"/>
        <w:br w:type="textWrapping"/>
        <w:t xml:space="preserve">get the IAM access keys from AWS and keep it ready.</w:t>
        <w:br w:type="textWrapping"/>
        <w:br w:type="textWrapping"/>
        <w:t xml:space="preserve">mkdir my_project</w:t>
        <w:br w:type="textWrapping"/>
        <w:t xml:space="preserve">cd my_project</w:t>
        <w:br w:type="textWrapping"/>
        <w:t xml:space="preserve">vi create_inst.tf</w:t>
        <w:br w:type="textWrapping"/>
        <w:t xml:space="preserve">==============================================================</w:t>
        <w:br w:type="textWrapping"/>
        <w:t xml:space="preserve">provider "aws" {</w:t>
        <w:br w:type="textWrapping"/>
        <w:t xml:space="preserve">  access_key = "xxxxxxxxxxxxxxxxxxxxxxxxx"</w:t>
        <w:br w:type="textWrapping"/>
        <w:t xml:space="preserve">  secret_key = "xxxxxxxxxxxxxxxxx"</w:t>
        <w:br w:type="textWrapping"/>
        <w:t xml:space="preserve">  region = "ap-south-1"</w:t>
        <w:br w:type="textWrapping"/>
        <w:t xml:space="preserve">}</w:t>
        <w:br w:type="textWrapping"/>
        <w:br w:type="textWrapping"/>
        <w:t xml:space="preserve">resource "aws_instance" "terraform_example" {</w:t>
        <w:br w:type="textWrapping"/>
        <w:t xml:space="preserve">  ami = "ami-xxxxxxxxxxxxxxxx"</w:t>
        <w:br w:type="textWrapping"/>
        <w:t xml:space="preserve">  instance_type = "t2.micro"</w:t>
        <w:br w:type="textWrapping"/>
        <w:t xml:space="preserve">}</w:t>
        <w:br w:type="textWrapping"/>
        <w:br w:type="textWrapping"/>
        <w:t xml:space="preserve">================================================================== </w:t>
        <w:br w:type="textWrapping"/>
      </w:r>
      <w:r w:rsidDel="00000000" w:rsidR="00000000" w:rsidRPr="00000000">
        <w:rPr>
          <w:rFonts w:ascii="Roboto" w:cs="Roboto" w:eastAsia="Roboto" w:hAnsi="Roboto"/>
          <w:color w:val="444444"/>
          <w:sz w:val="20"/>
          <w:szCs w:val="20"/>
          <w:highlight w:val="white"/>
          <w:rtl w:val="0"/>
        </w:rPr>
        <w:t xml:space="preserve">terraform init</w:t>
      </w:r>
    </w:p>
    <w:p w:rsidR="00000000" w:rsidDel="00000000" w:rsidP="00000000" w:rsidRDefault="00000000" w:rsidRPr="00000000" w14:paraId="00000236">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br w:type="textWrapping"/>
        <w:t xml:space="preserve">terraform apply </w:t>
        <w:br w:type="textWrapping"/>
        <w:br w:type="textWrapping"/>
        <w:t xml:space="preserve"> will create an instance on your Mumbai regiuon in AWS.</w:t>
        <w:br w:type="textWrapping"/>
        <w:t xml:space="preserve"> We can check the same on AWS console.</w:t>
        <w:br w:type="textWrapping"/>
        <w:br w:type="textWrapping"/>
        <w:br w:type="textWrapping"/>
        <w:t xml:space="preserve">Variables</w:t>
        <w:br w:type="textWrapping"/>
        <w:br w:type="textWrapping"/>
        <w:t xml:space="preserve">Use variable to hide secrets</w:t>
        <w:br w:type="textWrapping"/>
        <w:br w:type="textWrapping"/>
        <w:t xml:space="preserve">Provider.tf </w:t>
        <w:br w:type="textWrapping"/>
        <w:t xml:space="preserve">========================================</w:t>
        <w:br w:type="textWrapping"/>
        <w:br w:type="textWrapping"/>
        <w:t xml:space="preserve">provider "aws" {</w:t>
        <w:br w:type="textWrapping"/>
        <w:t xml:space="preserve">  access_key = "${var.AWS_ACCESS_KEY}"</w:t>
        <w:br w:type="textWrapping"/>
        <w:t xml:space="preserve">  secret_key = "${var.AWS_SECRET_KEY}"</w:t>
        <w:br w:type="textWrapping"/>
        <w:t xml:space="preserve">  region = "${var.AWS_REGION}"</w:t>
        <w:br w:type="textWrapping"/>
        <w:t xml:space="preserve">}</w:t>
        <w:br w:type="textWrapping"/>
        <w:t xml:space="preserve">vars.tf </w:t>
        <w:br w:type="textWrapping"/>
        <w:br w:type="textWrapping"/>
        <w:t xml:space="preserve">variable “AWS_ACCESS_KEY” {}</w:t>
        <w:br w:type="textWrapping"/>
        <w:t xml:space="preserve">variable “AWS_SECRET_KEY” {}</w:t>
        <w:br w:type="textWrapping"/>
        <w:t xml:space="preserve">variable “AWS_REGION” {</w:t>
        <w:br w:type="textWrapping"/>
        <w:t xml:space="preserve">  default = “ap-south-1”</w:t>
        <w:br w:type="textWrapping"/>
        <w:t xml:space="preserve">}</w:t>
        <w:br w:type="textWrapping"/>
        <w:br w:type="textWrapping"/>
        <w:br w:type="textWrapping"/>
        <w:br w:type="textWrapping"/>
        <w:br w:type="textWrapping"/>
        <w:t xml:space="preserve">Terraform.tfvars</w:t>
        <w:br w:type="textWrapping"/>
        <w:br w:type="textWrapping"/>
        <w:t xml:space="preserve">AWS_ACCESS_KEY = ””</w:t>
        <w:br w:type="textWrapping"/>
        <w:t xml:space="preserve">AWS_SECRET_KEY = ””</w:t>
        <w:br w:type="textWrapping"/>
        <w:t xml:space="preserve">AWS_REGION = “”</w:t>
        <w:br w:type="textWrapping"/>
        <w:br w:type="textWrapping"/>
        <w:br w:type="textWrapping"/>
        <w:br w:type="textWrapping"/>
        <w:t xml:space="preserve">Instance .tf </w:t>
        <w:br w:type="textWrapping"/>
        <w:t xml:space="preserve">resource "aws_instance" "terraform_example" {</w:t>
        <w:br w:type="textWrapping"/>
        <w:t xml:space="preserve">  ami = "ami-xxxxxxxxxxxxxxxx"</w:t>
        <w:br w:type="textWrapping"/>
        <w:t xml:space="preserve">  instance_type = "t2.micro"</w:t>
        <w:br w:type="textWrapping"/>
        <w:t xml:space="preserve">}</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Software Provisioning </w:t>
        <w:br w:type="textWrapping"/>
        <w:br w:type="textWrapping"/>
        <w:t xml:space="preserve">Instance.tf</w:t>
        <w:br w:type="textWrapping"/>
        <w:br w:type="textWrapping"/>
        <w:t xml:space="preserve">resource "aws_key_pair" "mykey" {</w:t>
        <w:br w:type="textWrapping"/>
        <w:t xml:space="preserve">  key_name = "mykey"</w:t>
        <w:br w:type="textWrapping"/>
        <w:t xml:space="preserve">  public_key = "${file("${var.PATH_TO_PUB_KEY}")}"</w:t>
        <w:br w:type="textWrapping"/>
        <w:t xml:space="preserve">}</w:t>
        <w:br w:type="textWrapping"/>
        <w:br w:type="textWrapping"/>
        <w:t xml:space="preserve">resource "aws_instance" "terraform_example" {</w:t>
        <w:br w:type="textWrapping"/>
        <w:t xml:space="preserve">  ami = "ami-0912f71e06545ad88"</w:t>
        <w:br w:type="textWrapping"/>
        <w:t xml:space="preserve">  instance_type = "t2.micro"</w:t>
        <w:br w:type="textWrapping"/>
        <w:t xml:space="preserve">  key_name = "${aws_key_pair.mykey.key_name}"</w:t>
        <w:br w:type="textWrapping"/>
        <w:t xml:space="preserve">  </w:t>
        <w:br w:type="textWrapping"/>
        <w:t xml:space="preserve">  </w:t>
        <w:br w:type="textWrapping"/>
        <w:t xml:space="preserve">  provisioner "file" {</w:t>
        <w:br w:type="textWrapping"/>
        <w:t xml:space="preserve">    source = "script,sh"</w:t>
        <w:br w:type="textWrapping"/>
        <w:tab/>
        <w:t xml:space="preserve">destination = "/tmp/script.sh"</w:t>
        <w:br w:type="textWrapping"/>
        <w:t xml:space="preserve">  }</w:t>
        <w:br w:type="textWrapping"/>
        <w:t xml:space="preserve">  </w:t>
        <w:br w:type="textWrapping"/>
        <w:t xml:space="preserve">  connection {</w:t>
        <w:br w:type="textWrapping"/>
        <w:t xml:space="preserve">    user = "${var.INSTANCE_USERNAME}"</w:t>
        <w:br w:type="textWrapping"/>
        <w:t xml:space="preserve">    private_key = "${file("${var.PATH_TO_PVT_KEY}")}"</w:t>
        <w:br w:type="textWrapping"/>
        <w:t xml:space="preserve">  }</w:t>
        <w:br w:type="textWrapping"/>
        <w:t xml:space="preserve">}</w:t>
        <w:br w:type="textWrapping"/>
        <w:br w:type="textWrapping"/>
      </w:r>
    </w:p>
    <w:p w:rsidR="00000000" w:rsidDel="00000000" w:rsidP="00000000" w:rsidRDefault="00000000" w:rsidRPr="00000000" w14:paraId="00000237">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38">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39">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br w:type="textWrapping"/>
        <w:br w:type="textWrapping"/>
        <w:t xml:space="preserve">Vars.tf</w:t>
        <w:br w:type="textWrapping"/>
        <w:br w:type="textWrapping"/>
        <w:t xml:space="preserve">variable AWS_ACCESS_KEY {}</w:t>
        <w:br w:type="textWrapping"/>
        <w:t xml:space="preserve">variable AWS_SECRET_KEY {}</w:t>
        <w:br w:type="textWrapping"/>
        <w:t xml:space="preserve">variable AWS_REGION {</w:t>
        <w:br w:type="textWrapping"/>
        <w:t xml:space="preserve">  default = "ap-south-1"</w:t>
        <w:br w:type="textWrapping"/>
        <w:t xml:space="preserve">} </w:t>
        <w:br w:type="textWrapping"/>
        <w:br w:type="textWrapping"/>
        <w:t xml:space="preserve">variable PATH_TO_PVT_KEY {</w:t>
        <w:br w:type="textWrapping"/>
        <w:t xml:space="preserve">  default = "mykey"</w:t>
        <w:br w:type="textWrapping"/>
        <w:t xml:space="preserve">}</w:t>
        <w:br w:type="textWrapping"/>
        <w:br w:type="textWrapping"/>
        <w:t xml:space="preserve">variable PATH_TO_PUB_KEY {</w:t>
        <w:br w:type="textWrapping"/>
        <w:t xml:space="preserve">  default = "mykey.pub</w:t>
        <w:br w:type="textWrapping"/>
        <w:br w:type="textWrapping"/>
        <w:t xml:space="preserve">variable INSTANCE_USERNAME {</w:t>
        <w:br w:type="textWrapping"/>
        <w:t xml:space="preserve">  default = "ec2-user"</w:t>
        <w:br w:type="textWrapping"/>
        <w:t xml:space="preserve">}</w:t>
        <w:br w:type="textWrapping"/>
        <w:br w:type="textWrapping"/>
        <w:t xml:space="preserve">---------------------------------------------------------------------------------------------------------------------------------------------</w:t>
      </w:r>
    </w:p>
    <w:p w:rsidR="00000000" w:rsidDel="00000000" w:rsidP="00000000" w:rsidRDefault="00000000" w:rsidRPr="00000000" w14:paraId="0000023A">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Example from class:</w:t>
      </w:r>
    </w:p>
    <w:p w:rsidR="00000000" w:rsidDel="00000000" w:rsidP="00000000" w:rsidRDefault="00000000" w:rsidRPr="00000000" w14:paraId="0000023B">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3C">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Instance.tf</w:t>
        <w:br w:type="textWrapping"/>
        <w:t xml:space="preserve">---------------</w:t>
        <w:br w:type="textWrapping"/>
        <w:t xml:space="preserve">resource "aws_instance" "terraform_example" {</w:t>
      </w:r>
    </w:p>
    <w:p w:rsidR="00000000" w:rsidDel="00000000" w:rsidP="00000000" w:rsidRDefault="00000000" w:rsidRPr="00000000" w14:paraId="0000023D">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ami = "ami-01663519d47852113"</w:t>
      </w:r>
    </w:p>
    <w:p w:rsidR="00000000" w:rsidDel="00000000" w:rsidP="00000000" w:rsidRDefault="00000000" w:rsidRPr="00000000" w14:paraId="0000023E">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instance_type = "t2.micro"</w:t>
      </w:r>
    </w:p>
    <w:p w:rsidR="00000000" w:rsidDel="00000000" w:rsidP="00000000" w:rsidRDefault="00000000" w:rsidRPr="00000000" w14:paraId="0000023F">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key_name = "key_pair"</w:t>
      </w:r>
    </w:p>
    <w:p w:rsidR="00000000" w:rsidDel="00000000" w:rsidP="00000000" w:rsidRDefault="00000000" w:rsidRPr="00000000" w14:paraId="00000240">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security_groups = ["my_sg"]</w:t>
      </w:r>
    </w:p>
    <w:p w:rsidR="00000000" w:rsidDel="00000000" w:rsidP="00000000" w:rsidRDefault="00000000" w:rsidRPr="00000000" w14:paraId="00000241">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42">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provisioner "file" {</w:t>
      </w:r>
    </w:p>
    <w:p w:rsidR="00000000" w:rsidDel="00000000" w:rsidP="00000000" w:rsidRDefault="00000000" w:rsidRPr="00000000" w14:paraId="00000243">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source = "script.sh"</w:t>
      </w:r>
    </w:p>
    <w:p w:rsidR="00000000" w:rsidDel="00000000" w:rsidP="00000000" w:rsidRDefault="00000000" w:rsidRPr="00000000" w14:paraId="00000244">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destination = "/tmp/script.sh"</w:t>
      </w:r>
    </w:p>
    <w:p w:rsidR="00000000" w:rsidDel="00000000" w:rsidP="00000000" w:rsidRDefault="00000000" w:rsidRPr="00000000" w14:paraId="00000245">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w:t>
      </w:r>
    </w:p>
    <w:p w:rsidR="00000000" w:rsidDel="00000000" w:rsidP="00000000" w:rsidRDefault="00000000" w:rsidRPr="00000000" w14:paraId="00000246">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47">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provisioner "remote-exec" {</w:t>
      </w:r>
    </w:p>
    <w:p w:rsidR="00000000" w:rsidDel="00000000" w:rsidP="00000000" w:rsidRDefault="00000000" w:rsidRPr="00000000" w14:paraId="00000248">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inline = [</w:t>
      </w:r>
    </w:p>
    <w:p w:rsidR="00000000" w:rsidDel="00000000" w:rsidP="00000000" w:rsidRDefault="00000000" w:rsidRPr="00000000" w14:paraId="00000249">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"chmod +x /tmp/script.sh",</w:t>
      </w:r>
    </w:p>
    <w:p w:rsidR="00000000" w:rsidDel="00000000" w:rsidP="00000000" w:rsidRDefault="00000000" w:rsidRPr="00000000" w14:paraId="0000024A">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"/tmp/script.sh"</w:t>
      </w:r>
    </w:p>
    <w:p w:rsidR="00000000" w:rsidDel="00000000" w:rsidP="00000000" w:rsidRDefault="00000000" w:rsidRPr="00000000" w14:paraId="0000024B">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4C">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4D">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w:t>
      </w:r>
    </w:p>
    <w:p w:rsidR="00000000" w:rsidDel="00000000" w:rsidP="00000000" w:rsidRDefault="00000000" w:rsidRPr="00000000" w14:paraId="0000024E">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w:t>
      </w:r>
    </w:p>
    <w:p w:rsidR="00000000" w:rsidDel="00000000" w:rsidP="00000000" w:rsidRDefault="00000000" w:rsidRPr="00000000" w14:paraId="0000024F">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50">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connection {</w:t>
      </w:r>
    </w:p>
    <w:p w:rsidR="00000000" w:rsidDel="00000000" w:rsidP="00000000" w:rsidRDefault="00000000" w:rsidRPr="00000000" w14:paraId="00000251">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user = "${var.INSTANCE_USERNAME}"</w:t>
      </w:r>
    </w:p>
    <w:p w:rsidR="00000000" w:rsidDel="00000000" w:rsidP="00000000" w:rsidRDefault="00000000" w:rsidRPr="00000000" w14:paraId="00000252">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private_key = "${file("${var.PATH_TO_PVT_KEY}")}"</w:t>
      </w:r>
    </w:p>
    <w:p w:rsidR="00000000" w:rsidDel="00000000" w:rsidP="00000000" w:rsidRDefault="00000000" w:rsidRPr="00000000" w14:paraId="00000253">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w:t>
      </w:r>
    </w:p>
    <w:p w:rsidR="00000000" w:rsidDel="00000000" w:rsidP="00000000" w:rsidRDefault="00000000" w:rsidRPr="00000000" w14:paraId="00000254">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w:t>
      </w:r>
    </w:p>
    <w:p w:rsidR="00000000" w:rsidDel="00000000" w:rsidP="00000000" w:rsidRDefault="00000000" w:rsidRPr="00000000" w14:paraId="00000255">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56">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Vars.tf</w:t>
      </w:r>
    </w:p>
    <w:p w:rsidR="00000000" w:rsidDel="00000000" w:rsidP="00000000" w:rsidRDefault="00000000" w:rsidRPr="00000000" w14:paraId="00000257">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w:t>
      </w:r>
    </w:p>
    <w:p w:rsidR="00000000" w:rsidDel="00000000" w:rsidP="00000000" w:rsidRDefault="00000000" w:rsidRPr="00000000" w14:paraId="00000258">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59">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variable "AWS_ACCESS_KEY" {}</w:t>
      </w:r>
    </w:p>
    <w:p w:rsidR="00000000" w:rsidDel="00000000" w:rsidP="00000000" w:rsidRDefault="00000000" w:rsidRPr="00000000" w14:paraId="0000025A">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variable "AWS_SECRET_KEY" {}</w:t>
      </w:r>
    </w:p>
    <w:p w:rsidR="00000000" w:rsidDel="00000000" w:rsidP="00000000" w:rsidRDefault="00000000" w:rsidRPr="00000000" w14:paraId="0000025B">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variable "AWS_REGION" {</w:t>
      </w:r>
    </w:p>
    <w:p w:rsidR="00000000" w:rsidDel="00000000" w:rsidP="00000000" w:rsidRDefault="00000000" w:rsidRPr="00000000" w14:paraId="0000025C">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default = "ap-south-1"</w:t>
      </w:r>
    </w:p>
    <w:p w:rsidR="00000000" w:rsidDel="00000000" w:rsidP="00000000" w:rsidRDefault="00000000" w:rsidRPr="00000000" w14:paraId="0000025D">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w:t>
      </w:r>
    </w:p>
    <w:p w:rsidR="00000000" w:rsidDel="00000000" w:rsidP="00000000" w:rsidRDefault="00000000" w:rsidRPr="00000000" w14:paraId="0000025E">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variable PATH_TO_PVT_KEY {</w:t>
      </w:r>
    </w:p>
    <w:p w:rsidR="00000000" w:rsidDel="00000000" w:rsidP="00000000" w:rsidRDefault="00000000" w:rsidRPr="00000000" w14:paraId="0000025F">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default = "key_pair.pem"</w:t>
      </w:r>
    </w:p>
    <w:p w:rsidR="00000000" w:rsidDel="00000000" w:rsidP="00000000" w:rsidRDefault="00000000" w:rsidRPr="00000000" w14:paraId="00000260">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w:t>
      </w:r>
    </w:p>
    <w:p w:rsidR="00000000" w:rsidDel="00000000" w:rsidP="00000000" w:rsidRDefault="00000000" w:rsidRPr="00000000" w14:paraId="00000261">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variable INSTANCE_USERNAME {</w:t>
      </w:r>
    </w:p>
    <w:p w:rsidR="00000000" w:rsidDel="00000000" w:rsidP="00000000" w:rsidRDefault="00000000" w:rsidRPr="00000000" w14:paraId="00000262">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default = "ubuntu"</w:t>
      </w:r>
    </w:p>
    <w:p w:rsidR="00000000" w:rsidDel="00000000" w:rsidP="00000000" w:rsidRDefault="00000000" w:rsidRPr="00000000" w14:paraId="00000263">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w:t>
      </w:r>
    </w:p>
    <w:p w:rsidR="00000000" w:rsidDel="00000000" w:rsidP="00000000" w:rsidRDefault="00000000" w:rsidRPr="00000000" w14:paraId="00000264">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65">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Provider.tf</w:t>
      </w:r>
    </w:p>
    <w:p w:rsidR="00000000" w:rsidDel="00000000" w:rsidP="00000000" w:rsidRDefault="00000000" w:rsidRPr="00000000" w14:paraId="00000266">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w:t>
      </w:r>
    </w:p>
    <w:p w:rsidR="00000000" w:rsidDel="00000000" w:rsidP="00000000" w:rsidRDefault="00000000" w:rsidRPr="00000000" w14:paraId="00000267">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provider "aws" {</w:t>
      </w:r>
    </w:p>
    <w:p w:rsidR="00000000" w:rsidDel="00000000" w:rsidP="00000000" w:rsidRDefault="00000000" w:rsidRPr="00000000" w14:paraId="00000268">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access_key = "${var.AWS_ACCESS_KEY}"</w:t>
      </w:r>
    </w:p>
    <w:p w:rsidR="00000000" w:rsidDel="00000000" w:rsidP="00000000" w:rsidRDefault="00000000" w:rsidRPr="00000000" w14:paraId="00000269">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secret_key = "${var.AWS_SECRET_KEY}"</w:t>
      </w:r>
    </w:p>
    <w:p w:rsidR="00000000" w:rsidDel="00000000" w:rsidP="00000000" w:rsidRDefault="00000000" w:rsidRPr="00000000" w14:paraId="0000026A">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region = "${var.AWS_REGION}"</w:t>
      </w:r>
    </w:p>
    <w:p w:rsidR="00000000" w:rsidDel="00000000" w:rsidP="00000000" w:rsidRDefault="00000000" w:rsidRPr="00000000" w14:paraId="0000026B">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w:t>
      </w:r>
    </w:p>
    <w:p w:rsidR="00000000" w:rsidDel="00000000" w:rsidP="00000000" w:rsidRDefault="00000000" w:rsidRPr="00000000" w14:paraId="0000026C">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6D">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br w:type="textWrapping"/>
        <w:t xml:space="preserve">Terraform.tfvars</w:t>
      </w:r>
    </w:p>
    <w:p w:rsidR="00000000" w:rsidDel="00000000" w:rsidP="00000000" w:rsidRDefault="00000000" w:rsidRPr="00000000" w14:paraId="0000026E">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w:t>
      </w:r>
    </w:p>
    <w:p w:rsidR="00000000" w:rsidDel="00000000" w:rsidP="00000000" w:rsidRDefault="00000000" w:rsidRPr="00000000" w14:paraId="0000026F">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70">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AWS_ACCESS_KEY = "AKIAJSLFFBH5OYIQ6N3Q"</w:t>
      </w:r>
    </w:p>
    <w:p w:rsidR="00000000" w:rsidDel="00000000" w:rsidP="00000000" w:rsidRDefault="00000000" w:rsidRPr="00000000" w14:paraId="00000271">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AWS_SECRET_KEY = "Tzz+Wh1NaBtx641PRkn/lGCKAj5vpL28EFcWVuRZ"</w:t>
      </w:r>
    </w:p>
    <w:p w:rsidR="00000000" w:rsidDel="00000000" w:rsidP="00000000" w:rsidRDefault="00000000" w:rsidRPr="00000000" w14:paraId="00000272">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73">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Script.sh</w:t>
      </w:r>
    </w:p>
    <w:p w:rsidR="00000000" w:rsidDel="00000000" w:rsidP="00000000" w:rsidRDefault="00000000" w:rsidRPr="00000000" w14:paraId="00000274">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w:t>
      </w:r>
    </w:p>
    <w:p w:rsidR="00000000" w:rsidDel="00000000" w:rsidP="00000000" w:rsidRDefault="00000000" w:rsidRPr="00000000" w14:paraId="00000275">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#!/bin/bash</w:t>
      </w:r>
    </w:p>
    <w:p w:rsidR="00000000" w:rsidDel="00000000" w:rsidP="00000000" w:rsidRDefault="00000000" w:rsidRPr="00000000" w14:paraId="00000276">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sudo rm -rf /var/www/html/index.html</w:t>
      </w:r>
    </w:p>
    <w:p w:rsidR="00000000" w:rsidDel="00000000" w:rsidP="00000000" w:rsidRDefault="00000000" w:rsidRPr="00000000" w14:paraId="00000277">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sudo touch /var/www/html/index.html</w:t>
      </w:r>
    </w:p>
    <w:p w:rsidR="00000000" w:rsidDel="00000000" w:rsidP="00000000" w:rsidRDefault="00000000" w:rsidRPr="00000000" w14:paraId="00000278">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sudo chmod 777 /var/www/html/index.html</w:t>
      </w:r>
    </w:p>
    <w:p w:rsidR="00000000" w:rsidDel="00000000" w:rsidP="00000000" w:rsidRDefault="00000000" w:rsidRPr="00000000" w14:paraId="00000279">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sudo echo 'This is application version.1' &gt;&gt; /var/www/html/index.html</w:t>
      </w:r>
    </w:p>
    <w:p w:rsidR="00000000" w:rsidDel="00000000" w:rsidP="00000000" w:rsidRDefault="00000000" w:rsidRPr="00000000" w14:paraId="0000027A">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7B">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br w:type="textWrapping"/>
        <w:br w:type="textWrapping"/>
        <w:br w:type="textWrapping"/>
        <w:br w:type="textWrapping"/>
        <w:br w:type="textWrapping"/>
        <w:br w:type="textWrapping"/>
        <w:br w:type="textWrapping"/>
        <w:br w:type="textWrapping"/>
        <w:br w:type="textWrapping"/>
        <w:t xml:space="preserve">End of class example</w:t>
        <w:br w:type="textWrapping"/>
        <w:t xml:space="preserve">------------------------------------------------------------------------------------------------------------------------------------------------------------</w:t>
        <w:br w:type="textWrapping"/>
      </w:r>
    </w:p>
    <w:p w:rsidR="00000000" w:rsidDel="00000000" w:rsidP="00000000" w:rsidRDefault="00000000" w:rsidRPr="00000000" w14:paraId="0000027C">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Windows Server Provisioning </w:t>
        <w:br w:type="textWrapping"/>
        <w:br w:type="textWrapping"/>
        <w:br w:type="textWrapping"/>
        <w:br w:type="textWrapping"/>
        <w:t xml:space="preserve">resource "aws_key_pair" "mykey" {</w:t>
        <w:br w:type="textWrapping"/>
        <w:t xml:space="preserve">  key_name = "mykey"</w:t>
        <w:br w:type="textWrapping"/>
        <w:t xml:space="preserve">  public_key = "${file("${var.PATH_TO_PUB_KEY}")}"</w:t>
        <w:br w:type="textWrapping"/>
        <w:t xml:space="preserve">}</w:t>
        <w:br w:type="textWrapping"/>
        <w:br w:type="textWrapping"/>
        <w:t xml:space="preserve">resource "aws_instance" "terraform_example" {</w:t>
        <w:br w:type="textWrapping"/>
        <w:t xml:space="preserve">  ami = "ami-0912f71e06545ad88"</w:t>
        <w:br w:type="textWrapping"/>
        <w:t xml:space="preserve">  instance_type = "t2.micro"</w:t>
        <w:br w:type="textWrapping"/>
        <w:t xml:space="preserve">  key_name = "${aws_key_pair.mykey.key_name}"</w:t>
        <w:br w:type="textWrapping"/>
        <w:t xml:space="preserve">  userdata = &lt;&lt;EOF</w:t>
        <w:br w:type="textWrapping"/>
        <w:t xml:space="preserve"> &lt;powershell&gt;</w:t>
        <w:br w:type="textWrapping"/>
        <w:t xml:space="preserve"> net user ${var.INSTANCE_USERNAME} ${var.INSTANCE_PASSWORD} /add</w:t>
        <w:br w:type="textWrapping"/>
        <w:t xml:space="preserve"> net localgroup administrators ${var.INSTANCE_USERNAME} /add</w:t>
        <w:br w:type="textWrapping"/>
        <w:br w:type="textWrapping"/>
        <w:t xml:space="preserve"> winrm quickconfig –q</w:t>
        <w:br w:type="textWrapping"/>
        <w:t xml:space="preserve"> winrm set winrm/config/winrs ‘@{MaxMemoryPerShellMB=”300”}’</w:t>
        <w:br w:type="textWrapping"/>
        <w:t xml:space="preserve"> winrm set winrm/config ‘@{MaxTimeoutMS=”180000”}’</w:t>
        <w:br w:type="textWrapping"/>
        <w:t xml:space="preserve"> winrm set winrm/config/service ‘@{AllowUnencrypted=”true”}’</w:t>
        <w:br w:type="textWrapping"/>
        <w:t xml:space="preserve"> winrm set winrm/config/service/auth ‘@{Basic=”true”}’</w:t>
        <w:br w:type="textWrapping"/>
        <w:br w:type="textWrapping"/>
        <w:t xml:space="preserve"> netsh advfirewall firewall add rule name=”WinRM 5985” protocol=TCP dir=in localport=5985 action=allow</w:t>
        <w:br w:type="textWrapping"/>
        <w:t xml:space="preserve">netsh advfirewall firewall add rule name=”WinRM 5986” protocol=TCP dir=in localport=5986 action=allow</w:t>
        <w:br w:type="textWrapping"/>
        <w:t xml:space="preserve">net stop winrm</w:t>
        <w:br w:type="textWrapping"/>
        <w:t xml:space="preserve">sc.exe config winrm start=auto</w:t>
        <w:br w:type="textWrapping"/>
        <w:t xml:space="preserve">net start winrm </w:t>
        <w:br w:type="textWrapping"/>
        <w:t xml:space="preserve">&lt;/powershell&gt;</w:t>
        <w:br w:type="textWrapping"/>
        <w:t xml:space="preserve">EOF</w:t>
        <w:br w:type="textWrapping"/>
        <w:br w:type="textWrapping"/>
        <w:br w:type="textWrapping"/>
        <w:br w:type="textWrapping"/>
        <w:br w:type="textWrapping"/>
        <w:br w:type="textWrapping"/>
        <w:br w:type="textWrapping"/>
        <w:br w:type="textWrapping"/>
        <w:t xml:space="preserve">  </w:t>
        <w:br w:type="textWrapping"/>
        <w:t xml:space="preserve">  provisioner "file" {</w:t>
        <w:br w:type="textWrapping"/>
        <w:t xml:space="preserve">    source = "testing.txt"</w:t>
        <w:br w:type="textWrapping"/>
        <w:tab/>
        <w:t xml:space="preserve">destination = "C:/testing.txt"</w:t>
        <w:br w:type="textWrapping"/>
        <w:t xml:space="preserve">  }</w:t>
        <w:br w:type="textWrapping"/>
        <w:t xml:space="preserve">  </w:t>
        <w:br w:type="textWrapping"/>
        <w:t xml:space="preserve">  connection {</w:t>
        <w:br w:type="textWrapping"/>
        <w:t xml:space="preserve">    type = “winrm”</w:t>
        <w:br w:type="textWrapping"/>
        <w:t xml:space="preserve">    user = "${var.INSTANCE_USERNAME}"</w:t>
        <w:br w:type="textWrapping"/>
        <w:t xml:space="preserve">    password = "${var.INSTANCE_PASSWORD"  }</w:t>
        <w:br w:type="textWrapping"/>
        <w:t xml:space="preserve">}</w:t>
        <w:br w:type="textWrapping"/>
        <w:br w:type="textWrapping"/>
        <w:br w:type="textWrapping"/>
        <w:t xml:space="preserve">Vars.tf</w:t>
        <w:br w:type="textWrapping"/>
        <w:t xml:space="preserve">variable AWS_ACCESS_KEY {}</w:t>
        <w:br w:type="textWrapping"/>
        <w:t xml:space="preserve">variable AWS_SECRET_KEY {}</w:t>
        <w:br w:type="textWrapping"/>
        <w:t xml:space="preserve">variable AWS_REGION {</w:t>
        <w:br w:type="textWrapping"/>
        <w:t xml:space="preserve">  default = "ap-south-1"</w:t>
        <w:br w:type="textWrapping"/>
        <w:t xml:space="preserve">} </w:t>
        <w:br w:type="textWrapping"/>
        <w:br w:type="textWrapping"/>
        <w:t xml:space="preserve">variable PATH_TO_PVT_KEY {</w:t>
        <w:br w:type="textWrapping"/>
        <w:t xml:space="preserve">  default = "mykey"</w:t>
        <w:br w:type="textWrapping"/>
        <w:t xml:space="preserve">}</w:t>
        <w:br w:type="textWrapping"/>
        <w:br w:type="textWrapping"/>
        <w:t xml:space="preserve">variable PATH_TO_PUB_KEY {</w:t>
        <w:br w:type="textWrapping"/>
        <w:t xml:space="preserve">  default = "mykey.pub"</w:t>
        <w:br w:type="textWrapping"/>
        <w:t xml:space="preserve">}</w:t>
        <w:br w:type="textWrapping"/>
        <w:br w:type="textWrapping"/>
        <w:t xml:space="preserve">variable INSTANCE_USERNAME {</w:t>
        <w:br w:type="textWrapping"/>
        <w:t xml:space="preserve">  default = "ec2-user"</w:t>
        <w:br w:type="textWrapping"/>
        <w:t xml:space="preserve">}</w:t>
        <w:br w:type="textWrapping"/>
        <w:t xml:space="preserve">variable INSTANCE_PASSWORD { }</w:t>
        <w:br w:type="textWrapping"/>
      </w:r>
    </w:p>
    <w:p w:rsidR="00000000" w:rsidDel="00000000" w:rsidP="00000000" w:rsidRDefault="00000000" w:rsidRPr="00000000" w14:paraId="0000027D">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7E">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7F">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80">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81">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w:t>
      </w:r>
    </w:p>
    <w:p w:rsidR="00000000" w:rsidDel="00000000" w:rsidP="00000000" w:rsidRDefault="00000000" w:rsidRPr="00000000" w14:paraId="00000282">
      <w:pPr>
        <w:contextualSpacing w:val="0"/>
        <w:rPr>
          <w:rFonts w:ascii="Courier New" w:cs="Courier New" w:eastAsia="Courier New" w:hAnsi="Courier New"/>
          <w:color w:val="444444"/>
          <w:sz w:val="21"/>
          <w:szCs w:val="21"/>
          <w:highlight w:val="white"/>
        </w:rPr>
      </w:pPr>
      <w:r w:rsidDel="00000000" w:rsidR="00000000" w:rsidRPr="00000000">
        <w:rPr>
          <w:rFonts w:ascii="Roboto" w:cs="Roboto" w:eastAsia="Roboto" w:hAnsi="Roboto"/>
          <w:color w:val="444444"/>
          <w:sz w:val="20"/>
          <w:szCs w:val="20"/>
          <w:highlight w:val="white"/>
          <w:rtl w:val="0"/>
        </w:rPr>
        <w:t xml:space="preserve">PACKER EXAMPLE:</w:t>
        <w:br w:type="textWrapping"/>
        <w:br w:type="textWrapping"/>
        <w:t xml:space="preserve"> </w:t>
      </w:r>
      <w:r w:rsidDel="00000000" w:rsidR="00000000" w:rsidRPr="00000000">
        <w:rPr>
          <w:rFonts w:ascii="Courier New" w:cs="Courier New" w:eastAsia="Courier New" w:hAnsi="Courier New"/>
          <w:color w:val="444444"/>
          <w:sz w:val="21"/>
          <w:szCs w:val="21"/>
          <w:highlight w:val="white"/>
          <w:rtl w:val="0"/>
        </w:rPr>
        <w:t xml:space="preserve">{</w:t>
        <w:br w:type="textWrapping"/>
        <w:t xml:space="preserve">  "variables": {</w:t>
        <w:br w:type="textWrapping"/>
        <w:t xml:space="preserve">    "aws_access_key": "AKIAJAAG47HITSVYQJPQ",</w:t>
        <w:br w:type="textWrapping"/>
        <w:t xml:space="preserve">    "aws_secret_key": "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"</w:t>
        <w:br w:type="textWrapping"/>
        <w:t xml:space="preserve">  },</w:t>
        <w:br w:type="textWrapping"/>
        <w:t xml:space="preserve">  "builders": [{</w:t>
        <w:br w:type="textWrapping"/>
        <w:t xml:space="preserve">    "type": "amazon-ebs",</w:t>
        <w:br w:type="textWrapping"/>
        <w:t xml:space="preserve">    "access_key": "{{user `aws_access_key`}}",</w:t>
        <w:br w:type="textWrapping"/>
        <w:t xml:space="preserve">    "secret_key": "{{user `aws_secret_key`}}",</w:t>
        <w:br w:type="textWrapping"/>
        <w:t xml:space="preserve">    "region": "ap-south-1",</w:t>
        <w:br w:type="textWrapping"/>
        <w:t xml:space="preserve">    "source_ami_filter": {</w:t>
        <w:br w:type="textWrapping"/>
        <w:t xml:space="preserve">      "filters": {</w:t>
        <w:br w:type="textWrapping"/>
        <w:t xml:space="preserve">      "virtualization-type": "hvm",</w:t>
        <w:br w:type="textWrapping"/>
        <w:t xml:space="preserve">      "name": "ubuntu/images/*ubuntu-xenial-16.04-amd64-server-*",</w:t>
        <w:br w:type="textWrapping"/>
        <w:t xml:space="preserve">      "root-device-type": "ebs"</w:t>
        <w:br w:type="textWrapping"/>
        <w:t xml:space="preserve">      },</w:t>
        <w:br w:type="textWrapping"/>
        <w:t xml:space="preserve">      "owners": ["099720109477"],</w:t>
        <w:br w:type="textWrapping"/>
        <w:t xml:space="preserve">      "most_recent": true</w:t>
        <w:br w:type="textWrapping"/>
        <w:t xml:space="preserve">    },</w:t>
        <w:br w:type="textWrapping"/>
        <w:t xml:space="preserve">    "instance_type": "t2.micro",</w:t>
        <w:br w:type="textWrapping"/>
        <w:t xml:space="preserve">    "ssh_username": "ubuntu",</w:t>
        <w:br w:type="textWrapping"/>
        <w:t xml:space="preserve">    "ami_name": "packer-example {{timestamp}}"</w:t>
        <w:br w:type="textWrapping"/>
        <w:t xml:space="preserve">    }],</w:t>
        <w:br w:type="textWrapping"/>
        <w:t xml:space="preserve">    "provisioners": [{</w:t>
        <w:br w:type="textWrapping"/>
        <w:t xml:space="preserve">      "type": "shell",</w:t>
        <w:br w:type="textWrapping"/>
        <w:t xml:space="preserve">      "inline": [</w:t>
        <w:br w:type="textWrapping"/>
        <w:t xml:space="preserve">        "sudo apt-get update",</w:t>
        <w:br w:type="textWrapping"/>
        <w:tab/>
        <w:t xml:space="preserve">"sudo sleep 30", </w:t>
        <w:br w:type="textWrapping"/>
        <w:tab/>
        <w:t xml:space="preserve">"sudo apt-get install apache2 -y"</w:t>
        <w:br w:type="textWrapping"/>
        <w:tab/>
        <w:t xml:space="preserve">]</w:t>
        <w:br w:type="textWrapping"/>
        <w:t xml:space="preserve">    }]</w:t>
        <w:br w:type="textWrapping"/>
        <w:t xml:space="preserve">}</w:t>
      </w:r>
    </w:p>
    <w:p w:rsidR="00000000" w:rsidDel="00000000" w:rsidP="00000000" w:rsidRDefault="00000000" w:rsidRPr="00000000" w14:paraId="00000283">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br w:type="textWrapping"/>
      </w:r>
    </w:p>
    <w:p w:rsidR="00000000" w:rsidDel="00000000" w:rsidP="00000000" w:rsidRDefault="00000000" w:rsidRPr="00000000" w14:paraId="00000284">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Command to initialize repository:</w:t>
      </w:r>
    </w:p>
    <w:p w:rsidR="00000000" w:rsidDel="00000000" w:rsidP="00000000" w:rsidRDefault="00000000" w:rsidRPr="00000000" w14:paraId="00000285">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git init &lt;repository_name&gt;</w:t>
      </w:r>
    </w:p>
    <w:p w:rsidR="00000000" w:rsidDel="00000000" w:rsidP="00000000" w:rsidRDefault="00000000" w:rsidRPr="00000000" w14:paraId="00000286">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87">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Git init demo1</w:t>
      </w:r>
    </w:p>
    <w:p w:rsidR="00000000" w:rsidDel="00000000" w:rsidP="00000000" w:rsidRDefault="00000000" w:rsidRPr="00000000" w14:paraId="00000288">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89">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Where-ever .git is available, it is your repository</w:t>
      </w:r>
    </w:p>
    <w:p w:rsidR="00000000" w:rsidDel="00000000" w:rsidP="00000000" w:rsidRDefault="00000000" w:rsidRPr="00000000" w14:paraId="0000028A">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8B">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Add a file .. </w:t>
      </w:r>
    </w:p>
    <w:p w:rsidR="00000000" w:rsidDel="00000000" w:rsidP="00000000" w:rsidRDefault="00000000" w:rsidRPr="00000000" w14:paraId="0000028C">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Use command: git status</w:t>
      </w:r>
    </w:p>
    <w:p w:rsidR="00000000" w:rsidDel="00000000" w:rsidP="00000000" w:rsidRDefault="00000000" w:rsidRPr="00000000" w14:paraId="0000028D">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this shall list all the new files added to the location as untracked items.</w:t>
      </w:r>
    </w:p>
    <w:p w:rsidR="00000000" w:rsidDel="00000000" w:rsidP="00000000" w:rsidRDefault="00000000" w:rsidRPr="00000000" w14:paraId="0000028E">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And if any files are changed after the previous commit, these will be shown as modified. </w:t>
      </w:r>
    </w:p>
    <w:p w:rsidR="00000000" w:rsidDel="00000000" w:rsidP="00000000" w:rsidRDefault="00000000" w:rsidRPr="00000000" w14:paraId="0000028F">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Git add &lt;Filename&gt; … to add the file to the repository</w:t>
      </w:r>
    </w:p>
    <w:p w:rsidR="00000000" w:rsidDel="00000000" w:rsidP="00000000" w:rsidRDefault="00000000" w:rsidRPr="00000000" w14:paraId="00000290">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To add all the files.. We use  git add .</w:t>
      </w:r>
    </w:p>
    <w:p w:rsidR="00000000" w:rsidDel="00000000" w:rsidP="00000000" w:rsidRDefault="00000000" w:rsidRPr="00000000" w14:paraId="00000291">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indicates add all files. </w:t>
      </w:r>
    </w:p>
    <w:p w:rsidR="00000000" w:rsidDel="00000000" w:rsidP="00000000" w:rsidRDefault="00000000" w:rsidRPr="00000000" w14:paraId="00000292">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93">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git add test.txt</w:t>
      </w:r>
    </w:p>
    <w:p w:rsidR="00000000" w:rsidDel="00000000" w:rsidP="00000000" w:rsidRDefault="00000000" w:rsidRPr="00000000" w14:paraId="00000294">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95">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git commit - m “New file added”</w:t>
      </w:r>
    </w:p>
    <w:p w:rsidR="00000000" w:rsidDel="00000000" w:rsidP="00000000" w:rsidRDefault="00000000" w:rsidRPr="00000000" w14:paraId="00000296">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97">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For Remote repositories.. </w:t>
      </w:r>
    </w:p>
    <w:p w:rsidR="00000000" w:rsidDel="00000000" w:rsidP="00000000" w:rsidRDefault="00000000" w:rsidRPr="00000000" w14:paraId="00000298">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Registering on github. ..  You can create your own repositories  or use existing repositories.</w:t>
      </w:r>
    </w:p>
    <w:p w:rsidR="00000000" w:rsidDel="00000000" w:rsidP="00000000" w:rsidRDefault="00000000" w:rsidRPr="00000000" w14:paraId="00000299">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9A">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To configure a remote repository:</w:t>
      </w:r>
    </w:p>
    <w:p w:rsidR="00000000" w:rsidDel="00000000" w:rsidP="00000000" w:rsidRDefault="00000000" w:rsidRPr="00000000" w14:paraId="0000029B">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git remote add origin https://github.com/vadaliprasad/gitdemo_project.git</w:t>
      </w:r>
    </w:p>
    <w:p w:rsidR="00000000" w:rsidDel="00000000" w:rsidP="00000000" w:rsidRDefault="00000000" w:rsidRPr="00000000" w14:paraId="0000029C">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w:t>
      </w:r>
    </w:p>
    <w:p w:rsidR="00000000" w:rsidDel="00000000" w:rsidP="00000000" w:rsidRDefault="00000000" w:rsidRPr="00000000" w14:paraId="0000029D">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To push the content from current working directory to remote repository, we use</w:t>
      </w:r>
    </w:p>
    <w:p w:rsidR="00000000" w:rsidDel="00000000" w:rsidP="00000000" w:rsidRDefault="00000000" w:rsidRPr="00000000" w14:paraId="0000029E">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git push -u origin master</w:t>
      </w:r>
    </w:p>
    <w:p w:rsidR="00000000" w:rsidDel="00000000" w:rsidP="00000000" w:rsidRDefault="00000000" w:rsidRPr="00000000" w14:paraId="0000029F">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A0">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Note - Before push, please ensure that the content in the working directory(local repository) is committed.</w:t>
      </w:r>
    </w:p>
    <w:p w:rsidR="00000000" w:rsidDel="00000000" w:rsidP="00000000" w:rsidRDefault="00000000" w:rsidRPr="00000000" w14:paraId="000002A1">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A2">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In order to use pull command to get the repository content, you have to be in a repository</w:t>
      </w:r>
    </w:p>
    <w:p w:rsidR="00000000" w:rsidDel="00000000" w:rsidP="00000000" w:rsidRDefault="00000000" w:rsidRPr="00000000" w14:paraId="000002A3">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git init pull_demo</w:t>
      </w:r>
    </w:p>
    <w:p w:rsidR="00000000" w:rsidDel="00000000" w:rsidP="00000000" w:rsidRDefault="00000000" w:rsidRPr="00000000" w14:paraId="000002A4">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cd pull_demo</w:t>
      </w:r>
    </w:p>
    <w:p w:rsidR="00000000" w:rsidDel="00000000" w:rsidP="00000000" w:rsidRDefault="00000000" w:rsidRPr="00000000" w14:paraId="000002A5">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git pull https://github.com/vadaliprasad/gitdemo_project.git</w:t>
      </w:r>
    </w:p>
    <w:p w:rsidR="00000000" w:rsidDel="00000000" w:rsidP="00000000" w:rsidRDefault="00000000" w:rsidRPr="00000000" w14:paraId="000002A6">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A7">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TO see the transactions done with the repository, we use : git log</w:t>
      </w:r>
    </w:p>
    <w:p w:rsidR="00000000" w:rsidDel="00000000" w:rsidP="00000000" w:rsidRDefault="00000000" w:rsidRPr="00000000" w14:paraId="000002A8">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A9">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AA">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git remote add origin https://github.com/vadaliprasad/gitdemo_project.git</w:t>
      </w:r>
    </w:p>
    <w:p w:rsidR="00000000" w:rsidDel="00000000" w:rsidP="00000000" w:rsidRDefault="00000000" w:rsidRPr="00000000" w14:paraId="000002AB">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205  git push -u origin master</w:t>
      </w:r>
    </w:p>
    <w:p w:rsidR="00000000" w:rsidDel="00000000" w:rsidP="00000000" w:rsidRDefault="00000000" w:rsidRPr="00000000" w14:paraId="000002AC">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2AD">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Pr>
        <w:drawing>
          <wp:inline distB="114300" distT="114300" distL="114300" distR="114300">
            <wp:extent cx="5734050" cy="29845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405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contextualSpacing w:val="0"/>
        <w:rPr/>
      </w:pPr>
      <w:r w:rsidDel="00000000" w:rsidR="00000000" w:rsidRPr="00000000">
        <w:rPr>
          <w:rtl w:val="0"/>
        </w:rPr>
      </w:r>
    </w:p>
    <w:p w:rsidR="00000000" w:rsidDel="00000000" w:rsidP="00000000" w:rsidRDefault="00000000" w:rsidRPr="00000000" w14:paraId="000002AF">
      <w:pPr>
        <w:contextualSpacing w:val="0"/>
        <w:rPr/>
      </w:pPr>
      <w:r w:rsidDel="00000000" w:rsidR="00000000" w:rsidRPr="00000000">
        <w:rPr>
          <w:rtl w:val="0"/>
        </w:rPr>
      </w:r>
    </w:p>
    <w:p w:rsidR="00000000" w:rsidDel="00000000" w:rsidP="00000000" w:rsidRDefault="00000000" w:rsidRPr="00000000" w14:paraId="000002B0">
      <w:pPr>
        <w:contextualSpacing w:val="0"/>
        <w:rPr/>
      </w:pPr>
      <w:r w:rsidDel="00000000" w:rsidR="00000000" w:rsidRPr="00000000">
        <w:rPr>
          <w:rtl w:val="0"/>
        </w:rPr>
        <w:t xml:space="preserve">Blame gives you the detail on who modified and what was modified.</w:t>
      </w:r>
    </w:p>
    <w:p w:rsidR="00000000" w:rsidDel="00000000" w:rsidP="00000000" w:rsidRDefault="00000000" w:rsidRPr="00000000" w14:paraId="000002B1">
      <w:pPr>
        <w:contextualSpacing w:val="0"/>
        <w:rPr/>
      </w:pPr>
      <w:r w:rsidDel="00000000" w:rsidR="00000000" w:rsidRPr="00000000">
        <w:rPr>
          <w:rtl w:val="0"/>
        </w:rPr>
      </w:r>
    </w:p>
    <w:p w:rsidR="00000000" w:rsidDel="00000000" w:rsidP="00000000" w:rsidRDefault="00000000" w:rsidRPr="00000000" w14:paraId="000002B2">
      <w:pPr>
        <w:contextualSpacing w:val="0"/>
        <w:rPr/>
      </w:pPr>
      <w:r w:rsidDel="00000000" w:rsidR="00000000" w:rsidRPr="00000000">
        <w:rPr>
          <w:rtl w:val="0"/>
        </w:rPr>
        <w:t xml:space="preserve">prasad.vadali@HYD-LT-PrasadV MINGW64 ~/Desktop/AWS/git_projects/first_git_repo (master)</w:t>
      </w:r>
    </w:p>
    <w:p w:rsidR="00000000" w:rsidDel="00000000" w:rsidP="00000000" w:rsidRDefault="00000000" w:rsidRPr="00000000" w14:paraId="000002B3">
      <w:pPr>
        <w:contextualSpacing w:val="0"/>
        <w:rPr/>
      </w:pPr>
      <w:r w:rsidDel="00000000" w:rsidR="00000000" w:rsidRPr="00000000">
        <w:rPr>
          <w:rtl w:val="0"/>
        </w:rPr>
        <w:t xml:space="preserve">$ git blame text2.txt</w:t>
      </w:r>
    </w:p>
    <w:p w:rsidR="00000000" w:rsidDel="00000000" w:rsidP="00000000" w:rsidRDefault="00000000" w:rsidRPr="00000000" w14:paraId="000002B4">
      <w:pPr>
        <w:contextualSpacing w:val="0"/>
        <w:rPr/>
      </w:pPr>
      <w:r w:rsidDel="00000000" w:rsidR="00000000" w:rsidRPr="00000000">
        <w:rPr>
          <w:rtl w:val="0"/>
        </w:rPr>
        <w:t xml:space="preserve">739f7b40 (Prasad Vadali 2018-11-26 10:06:47 +0530 1) This is second file</w:t>
      </w:r>
    </w:p>
    <w:p w:rsidR="00000000" w:rsidDel="00000000" w:rsidP="00000000" w:rsidRDefault="00000000" w:rsidRPr="00000000" w14:paraId="000002B5">
      <w:pPr>
        <w:contextualSpacing w:val="0"/>
        <w:rPr/>
      </w:pPr>
      <w:r w:rsidDel="00000000" w:rsidR="00000000" w:rsidRPr="00000000">
        <w:rPr>
          <w:rtl w:val="0"/>
        </w:rPr>
      </w:r>
    </w:p>
    <w:p w:rsidR="00000000" w:rsidDel="00000000" w:rsidP="00000000" w:rsidRDefault="00000000" w:rsidRPr="00000000" w14:paraId="000002B6">
      <w:pPr>
        <w:contextualSpacing w:val="0"/>
        <w:rPr/>
      </w:pPr>
      <w:r w:rsidDel="00000000" w:rsidR="00000000" w:rsidRPr="00000000">
        <w:rPr>
          <w:rtl w:val="0"/>
        </w:rPr>
        <w:t xml:space="preserve">Once the file is created, it is created in working area.</w:t>
      </w:r>
    </w:p>
    <w:p w:rsidR="00000000" w:rsidDel="00000000" w:rsidP="00000000" w:rsidRDefault="00000000" w:rsidRPr="00000000" w14:paraId="000002B7">
      <w:pPr>
        <w:contextualSpacing w:val="0"/>
        <w:rPr/>
      </w:pPr>
      <w:r w:rsidDel="00000000" w:rsidR="00000000" w:rsidRPr="00000000">
        <w:rPr>
          <w:rtl w:val="0"/>
        </w:rPr>
        <w:t xml:space="preserve">git add &lt;filename&gt; will add it to the staging.</w:t>
      </w:r>
    </w:p>
    <w:p w:rsidR="00000000" w:rsidDel="00000000" w:rsidP="00000000" w:rsidRDefault="00000000" w:rsidRPr="00000000" w14:paraId="000002B8">
      <w:pPr>
        <w:contextualSpacing w:val="0"/>
        <w:rPr/>
      </w:pPr>
      <w:r w:rsidDel="00000000" w:rsidR="00000000" w:rsidRPr="00000000">
        <w:rPr>
          <w:rtl w:val="0"/>
        </w:rPr>
      </w:r>
    </w:p>
    <w:p w:rsidR="00000000" w:rsidDel="00000000" w:rsidP="00000000" w:rsidRDefault="00000000" w:rsidRPr="00000000" w14:paraId="000002B9">
      <w:pPr>
        <w:contextualSpacing w:val="0"/>
        <w:rPr/>
      </w:pPr>
      <w:r w:rsidDel="00000000" w:rsidR="00000000" w:rsidRPr="00000000">
        <w:rPr>
          <w:rtl w:val="0"/>
        </w:rPr>
        <w:t xml:space="preserve">To remove from staging we use git rm --cached &lt;filename&gt;</w:t>
      </w:r>
    </w:p>
    <w:p w:rsidR="00000000" w:rsidDel="00000000" w:rsidP="00000000" w:rsidRDefault="00000000" w:rsidRPr="00000000" w14:paraId="000002BA">
      <w:pPr>
        <w:contextualSpacing w:val="0"/>
        <w:rPr/>
      </w:pPr>
      <w:r w:rsidDel="00000000" w:rsidR="00000000" w:rsidRPr="00000000">
        <w:rPr>
          <w:rtl w:val="0"/>
        </w:rPr>
      </w:r>
    </w:p>
    <w:p w:rsidR="00000000" w:rsidDel="00000000" w:rsidP="00000000" w:rsidRDefault="00000000" w:rsidRPr="00000000" w14:paraId="000002BB">
      <w:pPr>
        <w:contextualSpacing w:val="0"/>
        <w:rPr/>
      </w:pPr>
      <w:r w:rsidDel="00000000" w:rsidR="00000000" w:rsidRPr="00000000">
        <w:rPr>
          <w:rtl w:val="0"/>
        </w:rPr>
        <w:t xml:space="preserve">git log --oneline</w:t>
      </w:r>
    </w:p>
    <w:p w:rsidR="00000000" w:rsidDel="00000000" w:rsidP="00000000" w:rsidRDefault="00000000" w:rsidRPr="00000000" w14:paraId="000002BC">
      <w:pPr>
        <w:contextualSpacing w:val="0"/>
        <w:rPr/>
      </w:pPr>
      <w:r w:rsidDel="00000000" w:rsidR="00000000" w:rsidRPr="00000000">
        <w:rPr>
          <w:rtl w:val="0"/>
        </w:rPr>
        <w:t xml:space="preserve">This will display the log in one liner.. </w:t>
      </w:r>
    </w:p>
    <w:p w:rsidR="00000000" w:rsidDel="00000000" w:rsidP="00000000" w:rsidRDefault="00000000" w:rsidRPr="00000000" w14:paraId="000002BD">
      <w:pPr>
        <w:contextualSpacing w:val="0"/>
        <w:rPr/>
      </w:pPr>
      <w:r w:rsidDel="00000000" w:rsidR="00000000" w:rsidRPr="00000000">
        <w:rPr>
          <w:rtl w:val="0"/>
        </w:rPr>
      </w:r>
    </w:p>
    <w:p w:rsidR="00000000" w:rsidDel="00000000" w:rsidP="00000000" w:rsidRDefault="00000000" w:rsidRPr="00000000" w14:paraId="000002BE">
      <w:pPr>
        <w:contextualSpacing w:val="0"/>
        <w:rPr/>
      </w:pPr>
      <w:r w:rsidDel="00000000" w:rsidR="00000000" w:rsidRPr="00000000">
        <w:rPr>
          <w:rtl w:val="0"/>
        </w:rPr>
        <w:t xml:space="preserve">Git reset &lt;transaction\commit_id&gt; will reset the working directory to previous commit</w:t>
      </w:r>
    </w:p>
    <w:p w:rsidR="00000000" w:rsidDel="00000000" w:rsidP="00000000" w:rsidRDefault="00000000" w:rsidRPr="00000000" w14:paraId="000002BF">
      <w:pPr>
        <w:contextualSpacing w:val="0"/>
        <w:rPr/>
      </w:pPr>
      <w:r w:rsidDel="00000000" w:rsidR="00000000" w:rsidRPr="00000000">
        <w:rPr>
          <w:rtl w:val="0"/>
        </w:rPr>
        <w:t xml:space="preserve">Git reset head will reset to the last commit.</w:t>
      </w:r>
    </w:p>
    <w:p w:rsidR="00000000" w:rsidDel="00000000" w:rsidP="00000000" w:rsidRDefault="00000000" w:rsidRPr="00000000" w14:paraId="000002C0">
      <w:pPr>
        <w:contextualSpacing w:val="0"/>
        <w:rPr/>
      </w:pPr>
      <w:r w:rsidDel="00000000" w:rsidR="00000000" w:rsidRPr="00000000">
        <w:rPr>
          <w:rtl w:val="0"/>
        </w:rPr>
      </w:r>
    </w:p>
    <w:p w:rsidR="00000000" w:rsidDel="00000000" w:rsidP="00000000" w:rsidRDefault="00000000" w:rsidRPr="00000000" w14:paraId="000002C1">
      <w:pPr>
        <w:contextualSpacing w:val="0"/>
        <w:rPr/>
      </w:pPr>
      <w:r w:rsidDel="00000000" w:rsidR="00000000" w:rsidRPr="00000000">
        <w:rPr>
          <w:rtl w:val="0"/>
        </w:rPr>
        <w:t xml:space="preserve">Git commit -am   </w:t>
      </w:r>
    </w:p>
    <w:p w:rsidR="00000000" w:rsidDel="00000000" w:rsidP="00000000" w:rsidRDefault="00000000" w:rsidRPr="00000000" w14:paraId="000002C2">
      <w:pPr>
        <w:contextualSpacing w:val="0"/>
        <w:rPr/>
      </w:pPr>
      <w:r w:rsidDel="00000000" w:rsidR="00000000" w:rsidRPr="00000000">
        <w:rPr>
          <w:rtl w:val="0"/>
        </w:rPr>
        <w:t xml:space="preserve">Will only add modifications to existing files and do the commit</w:t>
      </w:r>
    </w:p>
    <w:p w:rsidR="00000000" w:rsidDel="00000000" w:rsidP="00000000" w:rsidRDefault="00000000" w:rsidRPr="00000000" w14:paraId="000002C3">
      <w:pPr>
        <w:contextualSpacing w:val="0"/>
        <w:rPr/>
      </w:pPr>
      <w:r w:rsidDel="00000000" w:rsidR="00000000" w:rsidRPr="00000000">
        <w:rPr>
          <w:rtl w:val="0"/>
        </w:rPr>
        <w:t xml:space="preserve">It doesn’t do anything on the untracked files.</w:t>
      </w:r>
    </w:p>
    <w:p w:rsidR="00000000" w:rsidDel="00000000" w:rsidP="00000000" w:rsidRDefault="00000000" w:rsidRPr="00000000" w14:paraId="000002C4">
      <w:pPr>
        <w:contextualSpacing w:val="0"/>
        <w:rPr/>
      </w:pPr>
      <w:r w:rsidDel="00000000" w:rsidR="00000000" w:rsidRPr="00000000">
        <w:rPr>
          <w:rtl w:val="0"/>
        </w:rPr>
      </w:r>
    </w:p>
    <w:p w:rsidR="00000000" w:rsidDel="00000000" w:rsidP="00000000" w:rsidRDefault="00000000" w:rsidRPr="00000000" w14:paraId="000002C5">
      <w:pPr>
        <w:contextualSpacing w:val="0"/>
        <w:rPr/>
      </w:pPr>
      <w:r w:rsidDel="00000000" w:rsidR="00000000" w:rsidRPr="00000000">
        <w:rPr>
          <w:rtl w:val="0"/>
        </w:rPr>
        <w:t xml:space="preserve">Untracked files cannot be committed using git commit -am command.</w:t>
      </w:r>
    </w:p>
    <w:p w:rsidR="00000000" w:rsidDel="00000000" w:rsidP="00000000" w:rsidRDefault="00000000" w:rsidRPr="00000000" w14:paraId="000002C6">
      <w:pPr>
        <w:contextualSpacing w:val="0"/>
        <w:rPr/>
      </w:pPr>
      <w:r w:rsidDel="00000000" w:rsidR="00000000" w:rsidRPr="00000000">
        <w:rPr>
          <w:rtl w:val="0"/>
        </w:rPr>
      </w:r>
    </w:p>
    <w:p w:rsidR="00000000" w:rsidDel="00000000" w:rsidP="00000000" w:rsidRDefault="00000000" w:rsidRPr="00000000" w14:paraId="000002C7">
      <w:pPr>
        <w:contextualSpacing w:val="0"/>
        <w:rPr/>
      </w:pPr>
      <w:r w:rsidDel="00000000" w:rsidR="00000000" w:rsidRPr="00000000">
        <w:rPr>
          <w:rtl w:val="0"/>
        </w:rPr>
        <w:t xml:space="preserve">HEAD always points to the last commit</w:t>
      </w:r>
    </w:p>
    <w:p w:rsidR="00000000" w:rsidDel="00000000" w:rsidP="00000000" w:rsidRDefault="00000000" w:rsidRPr="00000000" w14:paraId="000002C8">
      <w:pPr>
        <w:contextualSpacing w:val="0"/>
        <w:rPr/>
      </w:pPr>
      <w:r w:rsidDel="00000000" w:rsidR="00000000" w:rsidRPr="00000000">
        <w:rPr>
          <w:rtl w:val="0"/>
        </w:rPr>
      </w:r>
    </w:p>
    <w:p w:rsidR="00000000" w:rsidDel="00000000" w:rsidP="00000000" w:rsidRDefault="00000000" w:rsidRPr="00000000" w14:paraId="000002C9">
      <w:pPr>
        <w:contextualSpacing w:val="0"/>
        <w:rPr/>
      </w:pPr>
      <w:r w:rsidDel="00000000" w:rsidR="00000000" w:rsidRPr="00000000">
        <w:rPr>
          <w:rtl w:val="0"/>
        </w:rPr>
        <w:t xml:space="preserve">Files shown in green are in staging area. . </w:t>
      </w:r>
    </w:p>
    <w:p w:rsidR="00000000" w:rsidDel="00000000" w:rsidP="00000000" w:rsidRDefault="00000000" w:rsidRPr="00000000" w14:paraId="000002CA">
      <w:pPr>
        <w:contextualSpacing w:val="0"/>
        <w:rPr/>
      </w:pPr>
      <w:r w:rsidDel="00000000" w:rsidR="00000000" w:rsidRPr="00000000">
        <w:rPr>
          <w:rtl w:val="0"/>
        </w:rPr>
      </w:r>
    </w:p>
    <w:p w:rsidR="00000000" w:rsidDel="00000000" w:rsidP="00000000" w:rsidRDefault="00000000" w:rsidRPr="00000000" w14:paraId="000002CB">
      <w:pPr>
        <w:contextualSpacing w:val="0"/>
        <w:rPr/>
      </w:pPr>
      <w:r w:rsidDel="00000000" w:rsidR="00000000" w:rsidRPr="00000000">
        <w:rPr>
          <w:rtl w:val="0"/>
        </w:rPr>
        <w:t xml:space="preserve">Git rm will remove the file from the working area and add the deletion action to the staging area..</w:t>
      </w:r>
    </w:p>
    <w:p w:rsidR="00000000" w:rsidDel="00000000" w:rsidP="00000000" w:rsidRDefault="00000000" w:rsidRPr="00000000" w14:paraId="000002CC">
      <w:pPr>
        <w:contextualSpacing w:val="0"/>
        <w:rPr/>
      </w:pPr>
      <w:r w:rsidDel="00000000" w:rsidR="00000000" w:rsidRPr="00000000">
        <w:rPr>
          <w:rtl w:val="0"/>
        </w:rPr>
        <w:t xml:space="preserve">Deleted file will be displayed in green .. indicating the file ( the change) is already available in staging.</w:t>
      </w:r>
    </w:p>
    <w:p w:rsidR="00000000" w:rsidDel="00000000" w:rsidP="00000000" w:rsidRDefault="00000000" w:rsidRPr="00000000" w14:paraId="000002CD">
      <w:pPr>
        <w:contextualSpacing w:val="0"/>
        <w:rPr/>
      </w:pPr>
      <w:r w:rsidDel="00000000" w:rsidR="00000000" w:rsidRPr="00000000">
        <w:rPr>
          <w:rtl w:val="0"/>
        </w:rPr>
      </w:r>
    </w:p>
    <w:p w:rsidR="00000000" w:rsidDel="00000000" w:rsidP="00000000" w:rsidRDefault="00000000" w:rsidRPr="00000000" w14:paraId="000002CE">
      <w:pPr>
        <w:contextualSpacing w:val="0"/>
        <w:rPr/>
      </w:pPr>
      <w:r w:rsidDel="00000000" w:rsidR="00000000" w:rsidRPr="00000000">
        <w:rPr>
          <w:rtl w:val="0"/>
        </w:rPr>
        <w:t xml:space="preserve">Bash rm will only remove the file from the working area , but will not track/add the deletion action to the staging area.  The change is only </w:t>
      </w:r>
    </w:p>
    <w:p w:rsidR="00000000" w:rsidDel="00000000" w:rsidP="00000000" w:rsidRDefault="00000000" w:rsidRPr="00000000" w14:paraId="000002CF">
      <w:pPr>
        <w:contextualSpacing w:val="0"/>
        <w:rPr/>
      </w:pPr>
      <w:r w:rsidDel="00000000" w:rsidR="00000000" w:rsidRPr="00000000">
        <w:rPr>
          <w:rtl w:val="0"/>
        </w:rPr>
      </w:r>
    </w:p>
    <w:p w:rsidR="00000000" w:rsidDel="00000000" w:rsidP="00000000" w:rsidRDefault="00000000" w:rsidRPr="00000000" w14:paraId="000002D0">
      <w:pPr>
        <w:contextualSpacing w:val="0"/>
        <w:rPr/>
      </w:pPr>
      <w:r w:rsidDel="00000000" w:rsidR="00000000" w:rsidRPr="00000000">
        <w:rPr>
          <w:rtl w:val="0"/>
        </w:rPr>
        <w:t xml:space="preserve">The behaviour is same for all bash related commands.</w:t>
      </w:r>
    </w:p>
    <w:p w:rsidR="00000000" w:rsidDel="00000000" w:rsidP="00000000" w:rsidRDefault="00000000" w:rsidRPr="00000000" w14:paraId="000002D1">
      <w:pPr>
        <w:contextualSpacing w:val="0"/>
        <w:rPr/>
      </w:pPr>
      <w:r w:rsidDel="00000000" w:rsidR="00000000" w:rsidRPr="00000000">
        <w:rPr>
          <w:rtl w:val="0"/>
        </w:rPr>
      </w:r>
    </w:p>
    <w:p w:rsidR="00000000" w:rsidDel="00000000" w:rsidP="00000000" w:rsidRDefault="00000000" w:rsidRPr="00000000" w14:paraId="000002D2">
      <w:pPr>
        <w:contextualSpacing w:val="0"/>
        <w:rPr/>
      </w:pPr>
      <w:r w:rsidDel="00000000" w:rsidR="00000000" w:rsidRPr="00000000">
        <w:rPr>
          <w:rtl w:val="0"/>
        </w:rPr>
        <w:t xml:space="preserve">Branches: </w:t>
      </w:r>
    </w:p>
    <w:p w:rsidR="00000000" w:rsidDel="00000000" w:rsidP="00000000" w:rsidRDefault="00000000" w:rsidRPr="00000000" w14:paraId="000002D3">
      <w:pPr>
        <w:contextualSpacing w:val="0"/>
        <w:rPr/>
      </w:pPr>
      <w:r w:rsidDel="00000000" w:rsidR="00000000" w:rsidRPr="00000000">
        <w:rPr>
          <w:rtl w:val="0"/>
        </w:rPr>
        <w:t xml:space="preserve">Git branch … lists all the available branches.</w:t>
      </w:r>
    </w:p>
    <w:p w:rsidR="00000000" w:rsidDel="00000000" w:rsidP="00000000" w:rsidRDefault="00000000" w:rsidRPr="00000000" w14:paraId="000002D4">
      <w:pPr>
        <w:ind w:left="0" w:firstLine="0"/>
        <w:contextualSpacing w:val="0"/>
        <w:rPr/>
      </w:pPr>
      <w:r w:rsidDel="00000000" w:rsidR="00000000" w:rsidRPr="00000000">
        <w:rPr>
          <w:rtl w:val="0"/>
        </w:rPr>
        <w:t xml:space="preserve">*(asterick) on the branch name indicates current branch</w:t>
      </w:r>
    </w:p>
    <w:p w:rsidR="00000000" w:rsidDel="00000000" w:rsidP="00000000" w:rsidRDefault="00000000" w:rsidRPr="00000000" w14:paraId="000002D5">
      <w:pPr>
        <w:ind w:left="0" w:firstLine="0"/>
        <w:contextualSpacing w:val="0"/>
        <w:rPr/>
      </w:pPr>
      <w:r w:rsidDel="00000000" w:rsidR="00000000" w:rsidRPr="00000000">
        <w:rPr>
          <w:rtl w:val="0"/>
        </w:rPr>
      </w:r>
    </w:p>
    <w:p w:rsidR="00000000" w:rsidDel="00000000" w:rsidP="00000000" w:rsidRDefault="00000000" w:rsidRPr="00000000" w14:paraId="000002D6">
      <w:pPr>
        <w:ind w:left="0" w:firstLine="0"/>
        <w:contextualSpacing w:val="0"/>
        <w:rPr/>
      </w:pPr>
      <w:r w:rsidDel="00000000" w:rsidR="00000000" w:rsidRPr="00000000">
        <w:rPr>
          <w:rtl w:val="0"/>
        </w:rPr>
        <w:t xml:space="preserve">Git branch &lt;branchname&gt; will create a new branch.</w:t>
      </w:r>
    </w:p>
    <w:p w:rsidR="00000000" w:rsidDel="00000000" w:rsidP="00000000" w:rsidRDefault="00000000" w:rsidRPr="00000000" w14:paraId="000002D7">
      <w:pPr>
        <w:ind w:left="0" w:firstLine="0"/>
        <w:contextualSpacing w:val="0"/>
        <w:rPr/>
      </w:pPr>
      <w:r w:rsidDel="00000000" w:rsidR="00000000" w:rsidRPr="00000000">
        <w:rPr>
          <w:rtl w:val="0"/>
        </w:rPr>
      </w:r>
    </w:p>
    <w:p w:rsidR="00000000" w:rsidDel="00000000" w:rsidP="00000000" w:rsidRDefault="00000000" w:rsidRPr="00000000" w14:paraId="000002D8">
      <w:pPr>
        <w:ind w:left="0" w:firstLine="0"/>
        <w:contextualSpacing w:val="0"/>
        <w:rPr/>
      </w:pPr>
      <w:r w:rsidDel="00000000" w:rsidR="00000000" w:rsidRPr="00000000">
        <w:rPr>
          <w:rtl w:val="0"/>
        </w:rPr>
        <w:t xml:space="preserve">In order to switch between branches, we use .. git checkout &lt;branch_name&gt;</w:t>
      </w:r>
    </w:p>
    <w:p w:rsidR="00000000" w:rsidDel="00000000" w:rsidP="00000000" w:rsidRDefault="00000000" w:rsidRPr="00000000" w14:paraId="000002D9">
      <w:pPr>
        <w:ind w:left="0" w:firstLine="0"/>
        <w:contextualSpacing w:val="0"/>
        <w:rPr/>
      </w:pPr>
      <w:r w:rsidDel="00000000" w:rsidR="00000000" w:rsidRPr="00000000">
        <w:rPr>
          <w:rtl w:val="0"/>
        </w:rPr>
      </w:r>
    </w:p>
    <w:p w:rsidR="00000000" w:rsidDel="00000000" w:rsidP="00000000" w:rsidRDefault="00000000" w:rsidRPr="00000000" w14:paraId="000002DA">
      <w:pPr>
        <w:contextualSpacing w:val="0"/>
        <w:rPr/>
      </w:pPr>
      <w:r w:rsidDel="00000000" w:rsidR="00000000" w:rsidRPr="00000000">
        <w:rPr/>
        <w:drawing>
          <wp:inline distB="114300" distT="114300" distL="114300" distR="114300">
            <wp:extent cx="5734050" cy="26797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40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2DB">
      <w:pPr>
        <w:contextualSpacing w:val="0"/>
        <w:rPr/>
      </w:pPr>
      <w:r w:rsidDel="00000000" w:rsidR="00000000" w:rsidRPr="00000000">
        <w:rPr>
          <w:rtl w:val="0"/>
        </w:rPr>
      </w:r>
    </w:p>
    <w:p w:rsidR="00000000" w:rsidDel="00000000" w:rsidP="00000000" w:rsidRDefault="00000000" w:rsidRPr="00000000" w14:paraId="000002DC">
      <w:pPr>
        <w:contextualSpacing w:val="0"/>
        <w:rPr>
          <w:u w:val="single"/>
        </w:rPr>
      </w:pPr>
      <w:r w:rsidDel="00000000" w:rsidR="00000000" w:rsidRPr="00000000">
        <w:rPr>
          <w:rtl w:val="0"/>
        </w:rPr>
      </w:r>
    </w:p>
    <w:p w:rsidR="00000000" w:rsidDel="00000000" w:rsidP="00000000" w:rsidRDefault="00000000" w:rsidRPr="00000000" w14:paraId="000002DD">
      <w:pPr>
        <w:contextualSpacing w:val="0"/>
        <w:rPr>
          <w:u w:val="single"/>
        </w:rPr>
      </w:pPr>
      <w:r w:rsidDel="00000000" w:rsidR="00000000" w:rsidRPr="00000000">
        <w:rPr>
          <w:rtl w:val="0"/>
        </w:rPr>
      </w:r>
    </w:p>
    <w:p w:rsidR="00000000" w:rsidDel="00000000" w:rsidP="00000000" w:rsidRDefault="00000000" w:rsidRPr="00000000" w14:paraId="000002DE">
      <w:pPr>
        <w:contextualSpacing w:val="0"/>
        <w:rPr>
          <w:u w:val="single"/>
        </w:rPr>
      </w:pPr>
      <w:r w:rsidDel="00000000" w:rsidR="00000000" w:rsidRPr="00000000">
        <w:rPr>
          <w:rtl w:val="0"/>
        </w:rPr>
      </w:r>
    </w:p>
    <w:p w:rsidR="00000000" w:rsidDel="00000000" w:rsidP="00000000" w:rsidRDefault="00000000" w:rsidRPr="00000000" w14:paraId="000002DF">
      <w:pPr>
        <w:contextualSpacing w:val="0"/>
        <w:rPr>
          <w:u w:val="single"/>
        </w:rPr>
      </w:pPr>
      <w:r w:rsidDel="00000000" w:rsidR="00000000" w:rsidRPr="00000000">
        <w:rPr>
          <w:rtl w:val="0"/>
        </w:rPr>
      </w:r>
    </w:p>
    <w:p w:rsidR="00000000" w:rsidDel="00000000" w:rsidP="00000000" w:rsidRDefault="00000000" w:rsidRPr="00000000" w14:paraId="000002E0">
      <w:pPr>
        <w:contextualSpacing w:val="0"/>
        <w:rPr>
          <w:u w:val="single"/>
        </w:rPr>
      </w:pPr>
      <w:r w:rsidDel="00000000" w:rsidR="00000000" w:rsidRPr="00000000">
        <w:rPr>
          <w:rtl w:val="0"/>
        </w:rPr>
      </w:r>
    </w:p>
    <w:p w:rsidR="00000000" w:rsidDel="00000000" w:rsidP="00000000" w:rsidRDefault="00000000" w:rsidRPr="00000000" w14:paraId="000002E1">
      <w:pPr>
        <w:contextualSpacing w:val="0"/>
        <w:rPr>
          <w:u w:val="single"/>
        </w:rPr>
      </w:pPr>
      <w:r w:rsidDel="00000000" w:rsidR="00000000" w:rsidRPr="00000000">
        <w:rPr>
          <w:rtl w:val="0"/>
        </w:rPr>
      </w:r>
    </w:p>
    <w:p w:rsidR="00000000" w:rsidDel="00000000" w:rsidP="00000000" w:rsidRDefault="00000000" w:rsidRPr="00000000" w14:paraId="000002E2">
      <w:pPr>
        <w:contextualSpacing w:val="0"/>
        <w:rPr>
          <w:u w:val="single"/>
        </w:rPr>
      </w:pPr>
      <w:r w:rsidDel="00000000" w:rsidR="00000000" w:rsidRPr="00000000">
        <w:rPr>
          <w:rtl w:val="0"/>
        </w:rPr>
      </w:r>
    </w:p>
    <w:p w:rsidR="00000000" w:rsidDel="00000000" w:rsidP="00000000" w:rsidRDefault="00000000" w:rsidRPr="00000000" w14:paraId="000002E3">
      <w:pPr>
        <w:contextualSpacing w:val="0"/>
        <w:rPr>
          <w:u w:val="single"/>
        </w:rPr>
      </w:pPr>
      <w:r w:rsidDel="00000000" w:rsidR="00000000" w:rsidRPr="00000000">
        <w:rPr>
          <w:rtl w:val="0"/>
        </w:rPr>
      </w:r>
    </w:p>
    <w:p w:rsidR="00000000" w:rsidDel="00000000" w:rsidP="00000000" w:rsidRDefault="00000000" w:rsidRPr="00000000" w14:paraId="000002E4">
      <w:pPr>
        <w:contextualSpacing w:val="0"/>
        <w:rPr>
          <w:u w:val="single"/>
        </w:rPr>
      </w:pPr>
      <w:r w:rsidDel="00000000" w:rsidR="00000000" w:rsidRPr="00000000">
        <w:rPr>
          <w:rtl w:val="0"/>
        </w:rPr>
      </w:r>
    </w:p>
    <w:p w:rsidR="00000000" w:rsidDel="00000000" w:rsidP="00000000" w:rsidRDefault="00000000" w:rsidRPr="00000000" w14:paraId="000002E5">
      <w:pPr>
        <w:contextualSpacing w:val="0"/>
        <w:rPr>
          <w:u w:val="single"/>
        </w:rPr>
      </w:pPr>
      <w:r w:rsidDel="00000000" w:rsidR="00000000" w:rsidRPr="00000000">
        <w:rPr>
          <w:rtl w:val="0"/>
        </w:rPr>
      </w:r>
    </w:p>
    <w:p w:rsidR="00000000" w:rsidDel="00000000" w:rsidP="00000000" w:rsidRDefault="00000000" w:rsidRPr="00000000" w14:paraId="000002E6">
      <w:pPr>
        <w:contextualSpacing w:val="0"/>
        <w:rPr>
          <w:u w:val="single"/>
        </w:rPr>
      </w:pPr>
      <w:r w:rsidDel="00000000" w:rsidR="00000000" w:rsidRPr="00000000">
        <w:rPr>
          <w:rtl w:val="0"/>
        </w:rPr>
      </w:r>
    </w:p>
    <w:p w:rsidR="00000000" w:rsidDel="00000000" w:rsidP="00000000" w:rsidRDefault="00000000" w:rsidRPr="00000000" w14:paraId="000002E7">
      <w:pPr>
        <w:contextualSpacing w:val="0"/>
        <w:rPr>
          <w:u w:val="single"/>
        </w:rPr>
      </w:pPr>
      <w:r w:rsidDel="00000000" w:rsidR="00000000" w:rsidRPr="00000000">
        <w:rPr>
          <w:rtl w:val="0"/>
        </w:rPr>
      </w:r>
    </w:p>
    <w:p w:rsidR="00000000" w:rsidDel="00000000" w:rsidP="00000000" w:rsidRDefault="00000000" w:rsidRPr="00000000" w14:paraId="000002E8">
      <w:pPr>
        <w:contextualSpacing w:val="0"/>
        <w:rPr>
          <w:u w:val="single"/>
        </w:rPr>
      </w:pPr>
      <w:r w:rsidDel="00000000" w:rsidR="00000000" w:rsidRPr="00000000">
        <w:rPr>
          <w:rtl w:val="0"/>
        </w:rPr>
      </w:r>
    </w:p>
    <w:p w:rsidR="00000000" w:rsidDel="00000000" w:rsidP="00000000" w:rsidRDefault="00000000" w:rsidRPr="00000000" w14:paraId="000002E9">
      <w:pPr>
        <w:contextualSpacing w:val="0"/>
        <w:rPr>
          <w:u w:val="single"/>
        </w:rPr>
      </w:pPr>
      <w:r w:rsidDel="00000000" w:rsidR="00000000" w:rsidRPr="00000000">
        <w:rPr>
          <w:rtl w:val="0"/>
        </w:rPr>
      </w:r>
    </w:p>
    <w:p w:rsidR="00000000" w:rsidDel="00000000" w:rsidP="00000000" w:rsidRDefault="00000000" w:rsidRPr="00000000" w14:paraId="000002EA">
      <w:pPr>
        <w:contextualSpacing w:val="0"/>
        <w:rPr>
          <w:u w:val="single"/>
        </w:rPr>
      </w:pPr>
      <w:r w:rsidDel="00000000" w:rsidR="00000000" w:rsidRPr="00000000">
        <w:rPr>
          <w:rtl w:val="0"/>
        </w:rPr>
      </w:r>
    </w:p>
    <w:p w:rsidR="00000000" w:rsidDel="00000000" w:rsidP="00000000" w:rsidRDefault="00000000" w:rsidRPr="00000000" w14:paraId="000002EB">
      <w:pPr>
        <w:contextualSpacing w:val="0"/>
        <w:rPr>
          <w:u w:val="single"/>
        </w:rPr>
      </w:pPr>
      <w:r w:rsidDel="00000000" w:rsidR="00000000" w:rsidRPr="00000000">
        <w:rPr>
          <w:rtl w:val="0"/>
        </w:rPr>
      </w:r>
    </w:p>
    <w:p w:rsidR="00000000" w:rsidDel="00000000" w:rsidP="00000000" w:rsidRDefault="00000000" w:rsidRPr="00000000" w14:paraId="000002EC">
      <w:pPr>
        <w:contextualSpacing w:val="0"/>
        <w:rPr>
          <w:u w:val="single"/>
        </w:rPr>
      </w:pPr>
      <w:r w:rsidDel="00000000" w:rsidR="00000000" w:rsidRPr="00000000">
        <w:rPr>
          <w:rtl w:val="0"/>
        </w:rPr>
      </w:r>
    </w:p>
    <w:p w:rsidR="00000000" w:rsidDel="00000000" w:rsidP="00000000" w:rsidRDefault="00000000" w:rsidRPr="00000000" w14:paraId="000002ED">
      <w:pPr>
        <w:contextualSpacing w:val="0"/>
        <w:rPr>
          <w:u w:val="single"/>
        </w:rPr>
      </w:pPr>
      <w:r w:rsidDel="00000000" w:rsidR="00000000" w:rsidRPr="00000000">
        <w:rPr>
          <w:rtl w:val="0"/>
        </w:rPr>
      </w:r>
    </w:p>
    <w:p w:rsidR="00000000" w:rsidDel="00000000" w:rsidP="00000000" w:rsidRDefault="00000000" w:rsidRPr="00000000" w14:paraId="000002EE">
      <w:pPr>
        <w:contextualSpacing w:val="0"/>
        <w:rPr>
          <w:u w:val="single"/>
        </w:rPr>
      </w:pPr>
      <w:r w:rsidDel="00000000" w:rsidR="00000000" w:rsidRPr="00000000">
        <w:rPr>
          <w:rtl w:val="0"/>
        </w:rPr>
      </w:r>
    </w:p>
    <w:p w:rsidR="00000000" w:rsidDel="00000000" w:rsidP="00000000" w:rsidRDefault="00000000" w:rsidRPr="00000000" w14:paraId="000002EF">
      <w:pPr>
        <w:contextualSpacing w:val="0"/>
        <w:rPr>
          <w:u w:val="single"/>
        </w:rPr>
      </w:pPr>
      <w:r w:rsidDel="00000000" w:rsidR="00000000" w:rsidRPr="00000000">
        <w:rPr>
          <w:rtl w:val="0"/>
        </w:rPr>
      </w:r>
    </w:p>
    <w:p w:rsidR="00000000" w:rsidDel="00000000" w:rsidP="00000000" w:rsidRDefault="00000000" w:rsidRPr="00000000" w14:paraId="000002F0">
      <w:pPr>
        <w:contextualSpacing w:val="0"/>
        <w:rPr>
          <w:u w:val="single"/>
        </w:rPr>
      </w:pPr>
      <w:r w:rsidDel="00000000" w:rsidR="00000000" w:rsidRPr="00000000">
        <w:rPr>
          <w:rtl w:val="0"/>
        </w:rPr>
      </w:r>
    </w:p>
    <w:p w:rsidR="00000000" w:rsidDel="00000000" w:rsidP="00000000" w:rsidRDefault="00000000" w:rsidRPr="00000000" w14:paraId="000002F1">
      <w:pPr>
        <w:contextualSpacing w:val="0"/>
        <w:rPr>
          <w:u w:val="singl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hyperlink" Target="https://labls.play-with.docke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